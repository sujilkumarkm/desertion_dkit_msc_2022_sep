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10D4F" w14:textId="77777777" w:rsidR="00E7230B" w:rsidRDefault="00B85958" w:rsidP="001172D7">
      <w:pPr>
        <w:pStyle w:val="Title"/>
      </w:pP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6B37D5" wp14:editId="58B77FFD">
                <wp:simplePos x="0" y="0"/>
                <wp:positionH relativeFrom="column">
                  <wp:posOffset>4650105</wp:posOffset>
                </wp:positionH>
                <wp:positionV relativeFrom="paragraph">
                  <wp:posOffset>616585</wp:posOffset>
                </wp:positionV>
                <wp:extent cx="1159510" cy="246380"/>
                <wp:effectExtent l="0" t="0" r="21590" b="2032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951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46D0" w14:textId="58B02F03" w:rsidR="00251F16" w:rsidRDefault="00251F16" w:rsidP="00251F16">
                            <w:pPr>
                              <w:jc w:val="center"/>
                            </w:pPr>
                            <w:r>
                              <w:t>D</w:t>
                            </w:r>
                            <w:r w:rsidRPr="00251F16">
                              <w:t>00242726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B37D5" id="Rectangle 2" o:spid="_x0000_s1026" style="position:absolute;margin-left:366.15pt;margin-top:48.55pt;width:91.3pt;height:1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">
                <v:textbox>
                  <w:txbxContent>
                    <w:p w14:paraId="726646D0" w14:textId="58B02F03" w:rsidR="00251F16" w:rsidRDefault="00251F16" w:rsidP="00251F16">
                      <w:pPr>
                        <w:jc w:val="center"/>
                      </w:pPr>
                      <w:r>
                        <w:t>D</w:t>
                      </w:r>
                      <w:r w:rsidRPr="00251F16">
                        <w:t>00242726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4004E" wp14:editId="3B7C8EAC">
                <wp:simplePos x="0" y="0"/>
                <wp:positionH relativeFrom="column">
                  <wp:posOffset>963295</wp:posOffset>
                </wp:positionH>
                <wp:positionV relativeFrom="paragraph">
                  <wp:posOffset>626745</wp:posOffset>
                </wp:positionV>
                <wp:extent cx="2644775" cy="246380"/>
                <wp:effectExtent l="0" t="0" r="22225" b="2032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44775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F49A3" w14:textId="7992956D" w:rsidR="00B85958" w:rsidRPr="00B85958" w:rsidRDefault="00251F16" w:rsidP="00B8595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Sujil Kumar K.M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4004E" id="Rectangle 3" o:spid="_x0000_s1027" style="position:absolute;margin-left:75.85pt;margin-top:49.35pt;width:208.2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">
                <v:textbox>
                  <w:txbxContent>
                    <w:p w14:paraId="5D9F49A3" w14:textId="7992956D" w:rsidR="00B85958" w:rsidRPr="00B85958" w:rsidRDefault="00251F16" w:rsidP="00B8595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Sujil Kumar K.M</w:t>
                      </w:r>
                    </w:p>
                  </w:txbxContent>
                </v:textbox>
              </v:rect>
            </w:pict>
          </mc:Fallback>
        </mc:AlternateContent>
      </w:r>
      <w:r w:rsidR="0069036D">
        <w:t>Final</w:t>
      </w:r>
      <w:r w:rsidR="00CA5EA9">
        <w:t xml:space="preserve"> Project Proposal</w:t>
      </w:r>
    </w:p>
    <w:p w14:paraId="59886484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2A43" wp14:editId="4DB414A5">
                <wp:simplePos x="0" y="0"/>
                <wp:positionH relativeFrom="column">
                  <wp:posOffset>953729</wp:posOffset>
                </wp:positionH>
                <wp:positionV relativeFrom="paragraph">
                  <wp:posOffset>310044</wp:posOffset>
                </wp:positionV>
                <wp:extent cx="4856439" cy="688258"/>
                <wp:effectExtent l="0" t="0" r="20955" b="1714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6439" cy="688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9D402" w14:textId="182D2FA9" w:rsidR="00B85958" w:rsidRPr="005C023D" w:rsidRDefault="00942ABC" w:rsidP="00B8595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Insight to 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>Suicide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s</w:t>
                            </w:r>
                            <w:r w:rsidR="00C77F3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C023D" w:rsidRPr="005C023D">
                              <w:rPr>
                                <w:sz w:val="48"/>
                                <w:szCs w:val="48"/>
                              </w:rPr>
                              <w:t>around the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2A43" id="Rectangle 5" o:spid="_x0000_s1028" style="position:absolute;margin-left:75.1pt;margin-top:24.4pt;width:382.4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">
                <v:textbox>
                  <w:txbxContent>
                    <w:p w14:paraId="13B9D402" w14:textId="182D2FA9" w:rsidR="00B85958" w:rsidRPr="005C023D" w:rsidRDefault="00942ABC" w:rsidP="00B8595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Insight to </w:t>
                      </w:r>
                      <w:r w:rsidR="00C77F34">
                        <w:rPr>
                          <w:sz w:val="48"/>
                          <w:szCs w:val="48"/>
                        </w:rPr>
                        <w:t>Suicide</w:t>
                      </w:r>
                      <w:r>
                        <w:rPr>
                          <w:sz w:val="48"/>
                          <w:szCs w:val="48"/>
                        </w:rPr>
                        <w:t>s</w:t>
                      </w:r>
                      <w:r w:rsidR="00C77F34"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5C023D" w:rsidRPr="005C023D">
                        <w:rPr>
                          <w:sz w:val="48"/>
                          <w:szCs w:val="48"/>
                        </w:rPr>
                        <w:t>around the world</w:t>
                      </w:r>
                    </w:p>
                  </w:txbxContent>
                </v:textbox>
              </v:rect>
            </w:pict>
          </mc:Fallback>
        </mc:AlternateContent>
      </w:r>
      <w:r w:rsidRPr="002247B7">
        <w:rPr>
          <w:rFonts w:ascii="Garamond" w:hAnsi="Garamond"/>
          <w:b/>
        </w:rPr>
        <w:t>Student Name:</w:t>
      </w:r>
      <w:r w:rsidR="001172D7" w:rsidRPr="002247B7">
        <w:rPr>
          <w:rFonts w:ascii="Garamond" w:hAnsi="Garamond"/>
          <w:b/>
        </w:rPr>
        <w:t xml:space="preserve"> </w:t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</w:r>
      <w:r w:rsidR="002247B7">
        <w:rPr>
          <w:rFonts w:ascii="Garamond" w:hAnsi="Garamond"/>
          <w:b/>
        </w:rPr>
        <w:tab/>
        <w:t xml:space="preserve">                    </w:t>
      </w:r>
      <w:r w:rsidRPr="002247B7">
        <w:rPr>
          <w:rFonts w:ascii="Garamond" w:hAnsi="Garamond"/>
          <w:b/>
        </w:rPr>
        <w:t>Student ID:</w:t>
      </w:r>
    </w:p>
    <w:p w14:paraId="60850D78" w14:textId="77777777" w:rsidR="001172D7" w:rsidRPr="002247B7" w:rsidRDefault="00B85958" w:rsidP="001172D7">
      <w:pPr>
        <w:rPr>
          <w:rFonts w:ascii="Garamond" w:hAnsi="Garamond"/>
          <w:b/>
        </w:rPr>
      </w:pPr>
      <w:r w:rsidRPr="002247B7">
        <w:rPr>
          <w:rFonts w:ascii="Garamond" w:hAnsi="Garamond"/>
          <w:b/>
        </w:rPr>
        <w:t>Project Title:</w:t>
      </w:r>
    </w:p>
    <w:p w14:paraId="6B62958C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0101DB6" w14:textId="77777777" w:rsidR="00B85958" w:rsidRPr="002247B7" w:rsidRDefault="00B85958" w:rsidP="001172D7">
      <w:pPr>
        <w:rPr>
          <w:rFonts w:ascii="Garamond" w:hAnsi="Garamond"/>
          <w:b/>
        </w:rPr>
      </w:pPr>
    </w:p>
    <w:p w14:paraId="4550A0B7" w14:textId="77777777" w:rsidR="002247B7" w:rsidRPr="00680E50" w:rsidRDefault="00B85958" w:rsidP="002247B7">
      <w:pPr>
        <w:pStyle w:val="Question"/>
        <w:numPr>
          <w:ilvl w:val="0"/>
          <w:numId w:val="9"/>
        </w:numPr>
        <w:rPr>
          <w:rFonts w:cstheme="minorHAnsi"/>
        </w:rPr>
      </w:pPr>
      <w:r w:rsidRPr="00680E50">
        <w:rPr>
          <w:rFonts w:cstheme="minorHAnsi"/>
        </w:rPr>
        <w:t>Background Research</w:t>
      </w:r>
      <w:r w:rsidR="002B7D28" w:rsidRPr="00680E50">
        <w:rPr>
          <w:rFonts w:cstheme="minorHAnsi"/>
        </w:rPr>
        <w:t xml:space="preserve"> </w:t>
      </w:r>
      <w:r w:rsidR="00680E50">
        <w:rPr>
          <w:rFonts w:cstheme="minorHAnsi"/>
        </w:rPr>
        <w:t>/ Problem Des</w:t>
      </w:r>
      <w:r w:rsidR="00680E50" w:rsidRPr="00680E50">
        <w:rPr>
          <w:rFonts w:cstheme="minorHAnsi"/>
        </w:rPr>
        <w:t>cription</w:t>
      </w:r>
      <w:r w:rsidRPr="00680E50">
        <w:rPr>
          <w:rFonts w:cstheme="minorHAnsi"/>
        </w:rPr>
        <w:t xml:space="preserve"> </w:t>
      </w:r>
      <w:r w:rsidR="00291AB1" w:rsidRPr="00680E50">
        <w:rPr>
          <w:rFonts w:cstheme="minorHAnsi"/>
        </w:rPr>
        <w:t>(20</w:t>
      </w:r>
      <w:r w:rsidR="002247B7" w:rsidRPr="00680E50">
        <w:rPr>
          <w:rFonts w:cstheme="minorHAnsi"/>
        </w:rPr>
        <w:t>0 words max)</w:t>
      </w:r>
    </w:p>
    <w:p w14:paraId="41325EE7" w14:textId="77777777" w:rsidR="002247B7" w:rsidRPr="002B7D28" w:rsidRDefault="002B7D28" w:rsidP="00B11309">
      <w:pPr>
        <w:pStyle w:val="Question"/>
        <w:numPr>
          <w:ilvl w:val="0"/>
          <w:numId w:val="0"/>
        </w:numPr>
        <w:ind w:left="360"/>
        <w:rPr>
          <w:i/>
        </w:rPr>
      </w:pPr>
      <w:r w:rsidRPr="002B7D28">
        <w:rPr>
          <w:i/>
        </w:rPr>
        <w:t xml:space="preserve">Explain </w:t>
      </w:r>
      <w:r w:rsidR="00B11309" w:rsidRPr="002B7D28">
        <w:rPr>
          <w:i/>
        </w:rPr>
        <w:t>the ti</w:t>
      </w:r>
      <w:r w:rsidRPr="002B7D28">
        <w:rPr>
          <w:i/>
        </w:rPr>
        <w:t>tle and application of your work. Detail the</w:t>
      </w:r>
      <w:r w:rsidR="0069036D" w:rsidRPr="002B7D28">
        <w:rPr>
          <w:i/>
        </w:rPr>
        <w:t xml:space="preserve"> problem(s) </w:t>
      </w:r>
      <w:r w:rsidR="00B11309" w:rsidRPr="002B7D28">
        <w:rPr>
          <w:i/>
        </w:rPr>
        <w:t xml:space="preserve">you </w:t>
      </w:r>
      <w:r w:rsidRPr="002B7D28">
        <w:rPr>
          <w:i/>
        </w:rPr>
        <w:t>are trying to solve, y</w:t>
      </w:r>
      <w:r w:rsidR="00B11309" w:rsidRPr="002B7D28">
        <w:rPr>
          <w:i/>
        </w:rPr>
        <w:t>ou</w:t>
      </w:r>
      <w:r w:rsidRPr="002B7D28">
        <w:rPr>
          <w:i/>
        </w:rPr>
        <w:t>r</w:t>
      </w:r>
      <w:r w:rsidR="00B11309" w:rsidRPr="002B7D28">
        <w:rPr>
          <w:i/>
        </w:rPr>
        <w:t xml:space="preserve"> proposed solution, </w:t>
      </w:r>
      <w:r w:rsidR="0069036D" w:rsidRPr="002B7D28">
        <w:rPr>
          <w:i/>
        </w:rPr>
        <w:t>and the techniques you will use</w:t>
      </w:r>
      <w:r w:rsidRPr="002B7D28">
        <w:rPr>
          <w:i/>
        </w:rPr>
        <w:t>. Give</w:t>
      </w:r>
      <w:r w:rsidR="00B11309" w:rsidRPr="002B7D28">
        <w:rPr>
          <w:i/>
        </w:rPr>
        <w:t xml:space="preserve"> details of any </w:t>
      </w:r>
      <w:r w:rsidRPr="002B7D28">
        <w:rPr>
          <w:i/>
        </w:rPr>
        <w:t>similar studies, and how your study will differ from these</w:t>
      </w:r>
      <w:r w:rsidR="00B11309" w:rsidRPr="002B7D28">
        <w:rPr>
          <w:i/>
        </w:rPr>
        <w:t>.</w:t>
      </w:r>
    </w:p>
    <w:p w14:paraId="04138FAE" w14:textId="77777777" w:rsidR="00DF0F51" w:rsidRDefault="00690AB2" w:rsidP="002247B7">
      <w:r>
        <w:tab/>
      </w:r>
    </w:p>
    <w:p w14:paraId="5FA629C9" w14:textId="37EFABDB" w:rsidR="00A76704" w:rsidRDefault="005A247F" w:rsidP="00064F33">
      <w:pPr>
        <w:ind w:firstLine="360"/>
      </w:pPr>
      <w:r>
        <w:rPr>
          <w:b/>
          <w:bCs/>
          <w:sz w:val="28"/>
          <w:szCs w:val="28"/>
        </w:rPr>
        <w:t>T</w:t>
      </w:r>
      <w:r>
        <w:t>his</w:t>
      </w:r>
      <w:r>
        <w:rPr>
          <w:b/>
          <w:bCs/>
          <w:sz w:val="28"/>
          <w:szCs w:val="28"/>
        </w:rPr>
        <w:t xml:space="preserve"> </w:t>
      </w:r>
      <w:r w:rsidR="00A157F2">
        <w:t>iteration</w:t>
      </w:r>
      <w:r>
        <w:t xml:space="preserve"> is a deep </w:t>
      </w:r>
      <w:r>
        <w:t xml:space="preserve">dive </w:t>
      </w:r>
      <w:r>
        <w:t xml:space="preserve">into </w:t>
      </w:r>
      <w:r w:rsidR="00CE4025">
        <w:t xml:space="preserve">the </w:t>
      </w:r>
      <w:r w:rsidR="00A157F2">
        <w:t>suicide dataset</w:t>
      </w:r>
      <w:r>
        <w:t xml:space="preserve"> for knowing</w:t>
      </w:r>
      <w:r w:rsidR="00C936EB">
        <w:t xml:space="preserve"> </w:t>
      </w:r>
      <w:r w:rsidR="001C16AD">
        <w:t xml:space="preserve">the </w:t>
      </w:r>
      <w:r w:rsidR="002D6C41">
        <w:t xml:space="preserve">reasons </w:t>
      </w:r>
      <w:r w:rsidR="001C16AD">
        <w:t xml:space="preserve">behind </w:t>
      </w:r>
      <w:r w:rsidR="002E2D6A">
        <w:t xml:space="preserve">the </w:t>
      </w:r>
      <w:r w:rsidR="00A157F2">
        <w:t xml:space="preserve">loss of </w:t>
      </w:r>
      <w:r w:rsidR="002E2D6A">
        <w:t>lives</w:t>
      </w:r>
      <w:r w:rsidR="002D6C41">
        <w:t>.</w:t>
      </w:r>
      <w:r w:rsidR="00842F73">
        <w:t xml:space="preserve"> </w:t>
      </w:r>
      <w:r w:rsidR="00536443">
        <w:t>Though,</w:t>
      </w:r>
      <w:r w:rsidR="002D6C41">
        <w:t xml:space="preserve"> </w:t>
      </w:r>
      <w:r w:rsidR="006B3A88">
        <w:t>Several</w:t>
      </w:r>
      <w:r w:rsidR="00111A7C">
        <w:t xml:space="preserve"> studies related to </w:t>
      </w:r>
      <w:r w:rsidR="00057E99">
        <w:t>this topic had</w:t>
      </w:r>
      <w:r w:rsidR="00111A7C">
        <w:t xml:space="preserve"> </w:t>
      </w:r>
      <w:r w:rsidR="000C15C9">
        <w:t xml:space="preserve">been </w:t>
      </w:r>
      <w:r w:rsidR="00111A7C">
        <w:t>done in the past</w:t>
      </w:r>
      <w:r w:rsidR="00C936EB">
        <w:t xml:space="preserve"> (</w:t>
      </w:r>
      <w:hyperlink r:id="rId8" w:history="1">
        <w:r w:rsidR="00C936EB" w:rsidRPr="00736CBB">
          <w:rPr>
            <w:rStyle w:val="Hyperlink"/>
            <w:color w:val="auto"/>
          </w:rPr>
          <w:t>covid-19 time</w:t>
        </w:r>
      </w:hyperlink>
      <w:r w:rsidR="00C936EB">
        <w:t>)</w:t>
      </w:r>
      <w:r w:rsidR="00536443">
        <w:t>.</w:t>
      </w:r>
      <w:r w:rsidR="00111A7C">
        <w:t xml:space="preserve"> </w:t>
      </w:r>
      <w:r w:rsidR="0062235D">
        <w:t>This</w:t>
      </w:r>
      <w:r w:rsidR="00111A7C">
        <w:t xml:space="preserve"> study </w:t>
      </w:r>
      <w:r w:rsidR="00057E99">
        <w:t xml:space="preserve">is going to </w:t>
      </w:r>
      <w:r w:rsidR="00842F73">
        <w:t>make</w:t>
      </w:r>
      <w:r w:rsidR="00057E99">
        <w:t xml:space="preserve"> new findings </w:t>
      </w:r>
      <w:r w:rsidR="00842F73">
        <w:t>that</w:t>
      </w:r>
      <w:r w:rsidR="00057E99">
        <w:t xml:space="preserve"> are </w:t>
      </w:r>
      <w:r w:rsidR="00842F73">
        <w:t>useful</w:t>
      </w:r>
      <w:r w:rsidR="00057E99">
        <w:t xml:space="preserve"> for </w:t>
      </w:r>
      <w:r w:rsidR="00842F73">
        <w:t>govt.</w:t>
      </w:r>
      <w:r w:rsidR="00057E99">
        <w:t xml:space="preserve"> </w:t>
      </w:r>
      <w:r w:rsidR="00842F73">
        <w:t xml:space="preserve">for making policies that could reduce the mortality rate in </w:t>
      </w:r>
      <w:r w:rsidR="00BF09B4">
        <w:t xml:space="preserve">the </w:t>
      </w:r>
      <w:r w:rsidR="00842F73">
        <w:t>future</w:t>
      </w:r>
      <w:r w:rsidR="00057E99">
        <w:t xml:space="preserve">. I will be looking at different aspects of suicide and predicting how much more suicides are going to happen in the coming years in different </w:t>
      </w:r>
      <w:r w:rsidR="002F329D">
        <w:t>countries</w:t>
      </w:r>
      <w:r w:rsidR="00057E99">
        <w:t>.</w:t>
      </w:r>
    </w:p>
    <w:p w14:paraId="0F68340F" w14:textId="04FC1831" w:rsidR="00064F33" w:rsidRDefault="004549B5" w:rsidP="00DF0F51">
      <w:pPr>
        <w:ind w:firstLine="360"/>
      </w:pPr>
      <w:r w:rsidRPr="004549B5">
        <w:rPr>
          <w:b/>
          <w:bCs/>
        </w:rPr>
        <w:t>T</w:t>
      </w:r>
      <w:r w:rsidR="00057E99" w:rsidRPr="004549B5">
        <w:rPr>
          <w:b/>
          <w:bCs/>
        </w:rPr>
        <w:t xml:space="preserve">ime </w:t>
      </w:r>
      <w:r>
        <w:rPr>
          <w:b/>
          <w:bCs/>
        </w:rPr>
        <w:t>S</w:t>
      </w:r>
      <w:r w:rsidR="00057E99" w:rsidRPr="004549B5">
        <w:rPr>
          <w:b/>
          <w:bCs/>
        </w:rPr>
        <w:t>eries</w:t>
      </w:r>
      <w:r w:rsidR="00057E99" w:rsidRPr="005E3216">
        <w:rPr>
          <w:b/>
          <w:bCs/>
        </w:rPr>
        <w:t xml:space="preserve"> </w:t>
      </w:r>
      <w:r w:rsidR="005E3216" w:rsidRPr="00E01990">
        <w:t>and</w:t>
      </w:r>
      <w:r w:rsidR="00DB1D3E" w:rsidRPr="005E3216">
        <w:rPr>
          <w:b/>
          <w:bCs/>
        </w:rPr>
        <w:t xml:space="preserve"> </w:t>
      </w:r>
      <w:r>
        <w:rPr>
          <w:b/>
          <w:bCs/>
        </w:rPr>
        <w:t>S</w:t>
      </w:r>
      <w:r w:rsidR="00DB1D3E" w:rsidRPr="005E3216">
        <w:rPr>
          <w:b/>
          <w:bCs/>
        </w:rPr>
        <w:t>tatistics</w:t>
      </w:r>
      <w:r w:rsidR="00DB1D3E">
        <w:t xml:space="preserve"> </w:t>
      </w:r>
      <w:r w:rsidR="006B1E84">
        <w:t xml:space="preserve">are used </w:t>
      </w:r>
      <w:r w:rsidR="000F4931">
        <w:t>for this project</w:t>
      </w:r>
      <w:r w:rsidR="00DB1D3E">
        <w:t xml:space="preserve">. </w:t>
      </w:r>
      <w:r w:rsidR="00C77927">
        <w:t xml:space="preserve">The purpose of this study is to understand the reasons for suicide. </w:t>
      </w:r>
      <w:r w:rsidR="00266B0E">
        <w:t xml:space="preserve">The suicide rate in </w:t>
      </w:r>
      <w:r w:rsidR="00C71AFB">
        <w:t>many countries is</w:t>
      </w:r>
      <w:r w:rsidR="00266B0E">
        <w:t xml:space="preserve"> </w:t>
      </w:r>
      <w:r w:rsidR="00C71AFB">
        <w:t>higher than the total mortality rate. In order to make a change to this scenario, we need to study different patterns and clusters in the data and understand what factors are triggering the tendency for someone to make such decisions</w:t>
      </w:r>
      <w:r w:rsidR="00395E78">
        <w:t xml:space="preserve">. </w:t>
      </w:r>
      <w:r w:rsidR="002E2D6A" w:rsidRPr="002E2D6A">
        <w:t>whilst</w:t>
      </w:r>
      <w:r w:rsidR="00DA6EBE">
        <w:t>,</w:t>
      </w:r>
      <w:r w:rsidR="00C71AFB">
        <w:t xml:space="preserve"> a </w:t>
      </w:r>
      <w:r w:rsidR="007C5CB8" w:rsidRPr="002E2D6A">
        <w:t>web-based</w:t>
      </w:r>
      <w:r w:rsidR="00C71AFB" w:rsidRPr="002E2D6A">
        <w:t xml:space="preserve"> system</w:t>
      </w:r>
      <w:r w:rsidR="00395E78" w:rsidRPr="002E2D6A">
        <w:t xml:space="preserve"> </w:t>
      </w:r>
      <w:r w:rsidR="00395E78" w:rsidRPr="00395E78">
        <w:t>will be created</w:t>
      </w:r>
      <w:r w:rsidR="00C71AFB">
        <w:t xml:space="preserve"> that can dynamically create </w:t>
      </w:r>
      <w:r w:rsidR="007C5CB8">
        <w:t xml:space="preserve">useful visualizations on </w:t>
      </w:r>
      <w:r w:rsidR="00DA6EBE">
        <w:t xml:space="preserve">the </w:t>
      </w:r>
      <w:r w:rsidR="00C952EF">
        <w:t>python</w:t>
      </w:r>
      <w:r w:rsidR="007C5CB8">
        <w:t xml:space="preserve"> dashboard</w:t>
      </w:r>
      <w:r w:rsidR="00A67B0C">
        <w:t xml:space="preserve">. </w:t>
      </w:r>
      <w:r w:rsidR="00470046">
        <w:t xml:space="preserve">Every step </w:t>
      </w:r>
      <w:r w:rsidR="003623B4">
        <w:t xml:space="preserve">will be well documented and updated </w:t>
      </w:r>
      <w:r w:rsidR="00DA6EBE">
        <w:t xml:space="preserve">from </w:t>
      </w:r>
      <w:r w:rsidR="003623B4">
        <w:t xml:space="preserve">time to time on </w:t>
      </w:r>
      <w:r w:rsidR="00C84E24" w:rsidRPr="00C84E24">
        <w:rPr>
          <w:b/>
          <w:bCs/>
        </w:rPr>
        <w:t>GitHub</w:t>
      </w:r>
      <w:r w:rsidR="003623B4">
        <w:t xml:space="preserve"> and this repo will be linked to the host </w:t>
      </w:r>
      <w:r w:rsidR="009422F6">
        <w:t xml:space="preserve">on </w:t>
      </w:r>
      <w:r w:rsidR="00D81917">
        <w:t xml:space="preserve">the </w:t>
      </w:r>
      <w:r w:rsidR="009422F6">
        <w:t>file server</w:t>
      </w:r>
      <w:r w:rsidR="003623B4">
        <w:t xml:space="preserve">. </w:t>
      </w:r>
      <w:r w:rsidR="003623B4" w:rsidRPr="002D4E71">
        <w:rPr>
          <w:b/>
          <w:bCs/>
        </w:rPr>
        <w:t>Python Dash</w:t>
      </w:r>
      <w:r w:rsidR="003623B4">
        <w:t xml:space="preserve"> </w:t>
      </w:r>
      <w:r w:rsidR="001E5CCC">
        <w:t xml:space="preserve">or </w:t>
      </w:r>
      <w:r w:rsidR="001E5CCC" w:rsidRPr="002D4E71">
        <w:rPr>
          <w:b/>
          <w:bCs/>
        </w:rPr>
        <w:t>Power BI</w:t>
      </w:r>
      <w:r w:rsidR="001E5CCC">
        <w:t xml:space="preserve"> </w:t>
      </w:r>
      <w:r w:rsidR="003623B4">
        <w:t xml:space="preserve">will be used for the </w:t>
      </w:r>
      <w:r w:rsidR="00B24A74">
        <w:t>visualization.</w:t>
      </w:r>
    </w:p>
    <w:p w14:paraId="07E47A16" w14:textId="77777777" w:rsidR="002247B7" w:rsidRDefault="002247B7" w:rsidP="002247B7"/>
    <w:p w14:paraId="632C4720" w14:textId="77777777" w:rsidR="00847BA9" w:rsidRDefault="00567EAD" w:rsidP="00567EAD">
      <w:pPr>
        <w:pStyle w:val="Question"/>
      </w:pPr>
      <w:r>
        <w:t xml:space="preserve">List </w:t>
      </w:r>
      <w:r w:rsidR="00291AB1">
        <w:t>th</w:t>
      </w:r>
      <w:r w:rsidR="006C2122">
        <w:t>e</w:t>
      </w:r>
      <w:r w:rsidR="00291AB1">
        <w:t xml:space="preserve"> research questions related to the problem statement</w:t>
      </w:r>
      <w:r>
        <w:t xml:space="preserve">. </w:t>
      </w:r>
      <w:r w:rsidR="00291AB1">
        <w:t>Subsequently list out your project goals.</w:t>
      </w:r>
    </w:p>
    <w:p w14:paraId="692F5014" w14:textId="158678C3" w:rsidR="00657F8A" w:rsidRDefault="00657F8A" w:rsidP="00B04490">
      <w:pPr>
        <w:pStyle w:val="Question"/>
        <w:numPr>
          <w:ilvl w:val="0"/>
          <w:numId w:val="15"/>
        </w:numPr>
        <w:rPr>
          <w:b w:val="0"/>
          <w:bCs/>
        </w:rPr>
      </w:pPr>
      <w:r>
        <w:rPr>
          <w:b w:val="0"/>
          <w:bCs/>
        </w:rPr>
        <w:t xml:space="preserve">How many suicides are expected to happen in </w:t>
      </w:r>
      <w:r w:rsidR="003A4E6B">
        <w:rPr>
          <w:b w:val="0"/>
          <w:bCs/>
        </w:rPr>
        <w:t>the next</w:t>
      </w:r>
      <w:r>
        <w:rPr>
          <w:b w:val="0"/>
          <w:bCs/>
        </w:rPr>
        <w:t xml:space="preserve"> </w:t>
      </w:r>
      <w:r w:rsidR="00A20FE6">
        <w:rPr>
          <w:b w:val="0"/>
          <w:bCs/>
        </w:rPr>
        <w:t>year?</w:t>
      </w:r>
    </w:p>
    <w:p w14:paraId="5619888C" w14:textId="5F44B061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Which Countries have </w:t>
      </w:r>
      <w:r>
        <w:rPr>
          <w:b w:val="0"/>
          <w:bCs/>
        </w:rPr>
        <w:t xml:space="preserve">the </w:t>
      </w:r>
      <w:r w:rsidRPr="00B04490">
        <w:rPr>
          <w:b w:val="0"/>
          <w:bCs/>
        </w:rPr>
        <w:t>highest suicide rate?</w:t>
      </w:r>
    </w:p>
    <w:p w14:paraId="2C9856C6" w14:textId="1FC9244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Variation of </w:t>
      </w:r>
      <w:r>
        <w:rPr>
          <w:b w:val="0"/>
          <w:bCs/>
        </w:rPr>
        <w:t>s</w:t>
      </w:r>
      <w:r w:rsidRPr="00B04490">
        <w:rPr>
          <w:b w:val="0"/>
          <w:bCs/>
        </w:rPr>
        <w:t>uicide</w:t>
      </w:r>
      <w:r w:rsidR="007B4E31">
        <w:rPr>
          <w:b w:val="0"/>
          <w:bCs/>
        </w:rPr>
        <w:t xml:space="preserve"> rate</w:t>
      </w:r>
      <w:r w:rsidRPr="00B04490">
        <w:rPr>
          <w:b w:val="0"/>
          <w:bCs/>
        </w:rPr>
        <w:t xml:space="preserve"> over the years?</w:t>
      </w:r>
    </w:p>
    <w:p w14:paraId="6B45C3B1" w14:textId="4EC0043F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Age group of People </w:t>
      </w:r>
      <w:r w:rsidR="009A1E18">
        <w:rPr>
          <w:b w:val="0"/>
          <w:bCs/>
        </w:rPr>
        <w:t xml:space="preserve">more likely to </w:t>
      </w:r>
      <w:r w:rsidRPr="00B04490">
        <w:rPr>
          <w:b w:val="0"/>
          <w:bCs/>
        </w:rPr>
        <w:t>Suicid</w:t>
      </w:r>
      <w:r w:rsidR="009A1E18">
        <w:rPr>
          <w:b w:val="0"/>
          <w:bCs/>
        </w:rPr>
        <w:t>e</w:t>
      </w:r>
      <w:r w:rsidRPr="00B04490">
        <w:rPr>
          <w:b w:val="0"/>
          <w:bCs/>
        </w:rPr>
        <w:t>?</w:t>
      </w:r>
    </w:p>
    <w:p w14:paraId="6E714E5D" w14:textId="77777777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>GDP of countries with lowest and highest suicide rates</w:t>
      </w:r>
    </w:p>
    <w:p w14:paraId="0BD849BD" w14:textId="18BE84EC" w:rsidR="00B04490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Check suicide rates in different </w:t>
      </w:r>
      <w:r>
        <w:rPr>
          <w:b w:val="0"/>
          <w:bCs/>
        </w:rPr>
        <w:t>continents</w:t>
      </w:r>
      <w:r w:rsidRPr="00B04490">
        <w:rPr>
          <w:b w:val="0"/>
          <w:bCs/>
        </w:rPr>
        <w:t>.</w:t>
      </w:r>
    </w:p>
    <w:p w14:paraId="34B18C1D" w14:textId="004F8511" w:rsidR="002B7D28" w:rsidRPr="00B04490" w:rsidRDefault="00B04490" w:rsidP="00B04490">
      <w:pPr>
        <w:pStyle w:val="Question"/>
        <w:numPr>
          <w:ilvl w:val="0"/>
          <w:numId w:val="15"/>
        </w:numPr>
        <w:rPr>
          <w:b w:val="0"/>
          <w:bCs/>
        </w:rPr>
      </w:pPr>
      <w:r w:rsidRPr="00B04490">
        <w:rPr>
          <w:b w:val="0"/>
          <w:bCs/>
        </w:rPr>
        <w:t xml:space="preserve">Population and </w:t>
      </w:r>
      <w:r>
        <w:rPr>
          <w:b w:val="0"/>
          <w:bCs/>
        </w:rPr>
        <w:t>suicide</w:t>
      </w:r>
      <w:r w:rsidRPr="00B04490">
        <w:rPr>
          <w:b w:val="0"/>
          <w:bCs/>
        </w:rPr>
        <w:t xml:space="preserve"> number ratio</w:t>
      </w:r>
      <w:r w:rsidR="00657F8A">
        <w:rPr>
          <w:b w:val="0"/>
          <w:bCs/>
        </w:rPr>
        <w:t>.</w:t>
      </w:r>
    </w:p>
    <w:p w14:paraId="1A59072F" w14:textId="77777777" w:rsidR="008D496A" w:rsidRDefault="00680E50" w:rsidP="00E44F68">
      <w:pPr>
        <w:pStyle w:val="Question"/>
      </w:pPr>
      <w:r>
        <w:lastRenderedPageBreak/>
        <w:t>Data description, t</w:t>
      </w:r>
      <w:r w:rsidR="00745ACD">
        <w:t>ools and software, references, link to data sources and ethics consideration.</w:t>
      </w:r>
    </w:p>
    <w:p w14:paraId="647556F6" w14:textId="1318B939" w:rsidR="002B7D28" w:rsidRDefault="002B7D28" w:rsidP="006502AA">
      <w:pPr>
        <w:ind w:left="360"/>
      </w:pPr>
    </w:p>
    <w:p w14:paraId="3686810C" w14:textId="3B07CB6A" w:rsidR="00C9128A" w:rsidRDefault="00C9128A" w:rsidP="006502AA">
      <w:pPr>
        <w:ind w:left="360"/>
      </w:pPr>
      <w:r>
        <w:t xml:space="preserve">As per the page, </w:t>
      </w:r>
      <w:r w:rsidR="00F071FC">
        <w:t xml:space="preserve">the </w:t>
      </w:r>
      <w:r>
        <w:t xml:space="preserve">majority of the dataset has been taken from </w:t>
      </w:r>
      <w:r w:rsidR="00F071FC">
        <w:t xml:space="preserve">the </w:t>
      </w:r>
      <w:r>
        <w:t>WHO website.</w:t>
      </w:r>
    </w:p>
    <w:p w14:paraId="6141A0A7" w14:textId="62659B5D" w:rsidR="006502AA" w:rsidRDefault="00D16B61" w:rsidP="006502AA">
      <w:pPr>
        <w:ind w:left="360"/>
      </w:pPr>
      <w:r w:rsidRPr="00C12D70">
        <w:t>https://www.kaggle.com/lmorgan95/r-suicide-rates-in-depth-stats-insights/data</w:t>
      </w:r>
    </w:p>
    <w:p w14:paraId="4C9F3749" w14:textId="77777777" w:rsidR="00C9128A" w:rsidRDefault="00C9128A" w:rsidP="00C9128A">
      <w:pPr>
        <w:pStyle w:val="Question"/>
        <w:numPr>
          <w:ilvl w:val="0"/>
          <w:numId w:val="0"/>
        </w:numPr>
        <w:ind w:left="720"/>
      </w:pPr>
    </w:p>
    <w:p w14:paraId="049600C0" w14:textId="1B41F6A1" w:rsidR="003649AD" w:rsidRDefault="008D496A" w:rsidP="00396C1B">
      <w:pPr>
        <w:pStyle w:val="Question"/>
      </w:pPr>
      <w:r>
        <w:t>Gantt Chart</w:t>
      </w:r>
    </w:p>
    <w:p w14:paraId="09A77003" w14:textId="77777777" w:rsidR="003649AD" w:rsidRPr="008D496A" w:rsidRDefault="003649AD" w:rsidP="003649AD"/>
    <w:p w14:paraId="7780E7A5" w14:textId="77777777" w:rsidR="003649AD" w:rsidRDefault="006C2122" w:rsidP="00294A26">
      <w:pPr>
        <w:pStyle w:val="Question"/>
      </w:pPr>
      <w:r>
        <w:t>Special r</w:t>
      </w:r>
      <w:r w:rsidR="003649AD">
        <w:t>equirement</w:t>
      </w:r>
      <w:r w:rsidR="002B7D28">
        <w:t>s</w:t>
      </w:r>
      <w:r w:rsidR="003649AD">
        <w:t xml:space="preserve"> and deliverable</w:t>
      </w:r>
      <w:r w:rsidR="002B7D28">
        <w:t>s</w:t>
      </w:r>
      <w:r w:rsidR="003649AD">
        <w:t xml:space="preserve"> of the project</w:t>
      </w:r>
    </w:p>
    <w:p w14:paraId="2743ACDD" w14:textId="77777777" w:rsidR="003649AD" w:rsidRDefault="003649AD" w:rsidP="003649AD"/>
    <w:p w14:paraId="6A4B60F1" w14:textId="77777777" w:rsidR="008D496A" w:rsidRDefault="003649AD" w:rsidP="003649AD">
      <w:pPr>
        <w:pStyle w:val="Question"/>
      </w:pPr>
      <w:r>
        <w:t xml:space="preserve">Risks – What risks can you identify? What will be the impact if the risk becomes a reality? What can you do to minimize the impact? </w:t>
      </w:r>
    </w:p>
    <w:p w14:paraId="68D2E267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Contingency plan in case you do </w:t>
      </w:r>
      <w:r w:rsidR="002B7D28">
        <w:t xml:space="preserve">not </w:t>
      </w:r>
      <w:r>
        <w:t>meet your project goals – prioritize the goals</w:t>
      </w:r>
      <w:r w:rsidR="002E44CB">
        <w:t>.</w:t>
      </w:r>
    </w:p>
    <w:p w14:paraId="7D4475F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Unexpected output – any output – you should report it.</w:t>
      </w:r>
    </w:p>
    <w:p w14:paraId="466F4C51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 xml:space="preserve">Loss of data/coding due to system failure – </w:t>
      </w:r>
      <w:r w:rsidR="002E44CB">
        <w:t>work on cloud/back up your work.</w:t>
      </w:r>
    </w:p>
    <w:p w14:paraId="36CF9E5C" w14:textId="77777777" w:rsidR="006D5393" w:rsidRDefault="006D5393" w:rsidP="006D5393">
      <w:pPr>
        <w:pStyle w:val="ListParagraph"/>
        <w:numPr>
          <w:ilvl w:val="0"/>
          <w:numId w:val="14"/>
        </w:numPr>
      </w:pPr>
      <w:r>
        <w:t>System compatibility – look for virtual machine options</w:t>
      </w:r>
      <w:r w:rsidR="002E44CB">
        <w:t>.</w:t>
      </w:r>
    </w:p>
    <w:p w14:paraId="55FB0E94" w14:textId="77777777" w:rsidR="009A4365" w:rsidRPr="006D5393" w:rsidRDefault="006D5393" w:rsidP="009A4365">
      <w:pPr>
        <w:pStyle w:val="ListParagraph"/>
        <w:numPr>
          <w:ilvl w:val="0"/>
          <w:numId w:val="14"/>
        </w:numPr>
      </w:pPr>
      <w:r>
        <w:t xml:space="preserve">Ethics risks – work under the ethical guidelines detailed on DKIT/ Data protection website. </w:t>
      </w:r>
    </w:p>
    <w:sectPr w:rsidR="009A4365" w:rsidRPr="006D5393" w:rsidSect="00115F14">
      <w:headerReference w:type="default" r:id="rId9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31E13" w14:textId="77777777" w:rsidR="009A17EB" w:rsidRDefault="009A17EB" w:rsidP="002247B7">
      <w:pPr>
        <w:spacing w:after="0" w:line="240" w:lineRule="auto"/>
      </w:pPr>
      <w:r>
        <w:separator/>
      </w:r>
    </w:p>
  </w:endnote>
  <w:endnote w:type="continuationSeparator" w:id="0">
    <w:p w14:paraId="63F567A0" w14:textId="77777777" w:rsidR="009A17EB" w:rsidRDefault="009A17EB" w:rsidP="00224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2D030" w14:textId="77777777" w:rsidR="009A17EB" w:rsidRDefault="009A17EB" w:rsidP="002247B7">
      <w:pPr>
        <w:spacing w:after="0" w:line="240" w:lineRule="auto"/>
      </w:pPr>
      <w:r>
        <w:separator/>
      </w:r>
    </w:p>
  </w:footnote>
  <w:footnote w:type="continuationSeparator" w:id="0">
    <w:p w14:paraId="061CC486" w14:textId="77777777" w:rsidR="009A17EB" w:rsidRDefault="009A17EB" w:rsidP="00224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DE7B4" w14:textId="77777777" w:rsidR="002247B7" w:rsidRPr="002247B7" w:rsidRDefault="0069036D">
    <w:pPr>
      <w:pStyle w:val="Header"/>
      <w:rPr>
        <w:lang w:val="en-IE"/>
      </w:rPr>
    </w:pPr>
    <w:r>
      <w:rPr>
        <w:lang w:val="en-IE"/>
      </w:rPr>
      <w:t>MSc in Data Analytics</w:t>
    </w:r>
    <w:r>
      <w:rPr>
        <w:lang w:val="en-IE"/>
      </w:rPr>
      <w:tab/>
    </w:r>
    <w:r>
      <w:rPr>
        <w:lang w:val="en-IE"/>
      </w:rPr>
      <w:tab/>
      <w:t>1</w:t>
    </w:r>
    <w:r w:rsidRPr="0069036D">
      <w:rPr>
        <w:vertAlign w:val="superscript"/>
        <w:lang w:val="en-IE"/>
      </w:rPr>
      <w:t>st</w:t>
    </w:r>
    <w:r>
      <w:rPr>
        <w:lang w:val="en-IE"/>
      </w:rPr>
      <w:t xml:space="preserve"> Feb, 202</w:t>
    </w:r>
    <w:r w:rsidR="002B7D28">
      <w:rPr>
        <w:lang w:val="en-I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86D1C"/>
    <w:multiLevelType w:val="multilevel"/>
    <w:tmpl w:val="A28EA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1548"/>
    <w:multiLevelType w:val="hybridMultilevel"/>
    <w:tmpl w:val="02861236"/>
    <w:lvl w:ilvl="0" w:tplc="6884F552">
      <w:start w:val="2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F1482"/>
    <w:multiLevelType w:val="hybridMultilevel"/>
    <w:tmpl w:val="D62288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243B5"/>
    <w:multiLevelType w:val="hybridMultilevel"/>
    <w:tmpl w:val="16B8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5B4C"/>
    <w:multiLevelType w:val="hybridMultilevel"/>
    <w:tmpl w:val="56A6804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0A6C8C"/>
    <w:multiLevelType w:val="hybridMultilevel"/>
    <w:tmpl w:val="9DFA006C"/>
    <w:lvl w:ilvl="0" w:tplc="61382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B67332"/>
    <w:multiLevelType w:val="hybridMultilevel"/>
    <w:tmpl w:val="8B327A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05C27"/>
    <w:multiLevelType w:val="hybridMultilevel"/>
    <w:tmpl w:val="F678F85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56775"/>
    <w:multiLevelType w:val="hybridMultilevel"/>
    <w:tmpl w:val="926C9D5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615195"/>
    <w:multiLevelType w:val="hybridMultilevel"/>
    <w:tmpl w:val="8DDA7B6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F706A"/>
    <w:multiLevelType w:val="hybridMultilevel"/>
    <w:tmpl w:val="534CF8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09AE"/>
    <w:multiLevelType w:val="hybridMultilevel"/>
    <w:tmpl w:val="3FCCE3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1"/>
  </w:num>
  <w:num w:numId="5">
    <w:abstractNumId w:val="10"/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  <w:num w:numId="9">
    <w:abstractNumId w:val="9"/>
  </w:num>
  <w:num w:numId="10">
    <w:abstractNumId w:val="7"/>
  </w:num>
  <w:num w:numId="11">
    <w:abstractNumId w:val="8"/>
  </w:num>
  <w:num w:numId="12">
    <w:abstractNumId w:val="3"/>
  </w:num>
  <w:num w:numId="13">
    <w:abstractNumId w:val="1"/>
    <w:lvlOverride w:ilvl="0">
      <w:startOverride w:val="2"/>
    </w:lvlOverride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0tTS0MDIzMrM0MTdR0lEKTi0uzszPAykwrAUA1xV51CwAAAA="/>
  </w:docVars>
  <w:rsids>
    <w:rsidRoot w:val="001172D7"/>
    <w:rsid w:val="000164B2"/>
    <w:rsid w:val="00034CD8"/>
    <w:rsid w:val="00057E99"/>
    <w:rsid w:val="00064F33"/>
    <w:rsid w:val="000A1F52"/>
    <w:rsid w:val="000B3F1F"/>
    <w:rsid w:val="000B6B55"/>
    <w:rsid w:val="000C15C9"/>
    <w:rsid w:val="000E6769"/>
    <w:rsid w:val="000F4931"/>
    <w:rsid w:val="00107B32"/>
    <w:rsid w:val="00111A7C"/>
    <w:rsid w:val="00115F14"/>
    <w:rsid w:val="001172D7"/>
    <w:rsid w:val="001271B4"/>
    <w:rsid w:val="00141C60"/>
    <w:rsid w:val="00165386"/>
    <w:rsid w:val="00171097"/>
    <w:rsid w:val="00187574"/>
    <w:rsid w:val="001C16AD"/>
    <w:rsid w:val="001E5CCC"/>
    <w:rsid w:val="00206798"/>
    <w:rsid w:val="00217DC9"/>
    <w:rsid w:val="002247B7"/>
    <w:rsid w:val="00242B4A"/>
    <w:rsid w:val="00251F16"/>
    <w:rsid w:val="00264277"/>
    <w:rsid w:val="002647AD"/>
    <w:rsid w:val="00266B0E"/>
    <w:rsid w:val="0029162A"/>
    <w:rsid w:val="00291AB1"/>
    <w:rsid w:val="002A0868"/>
    <w:rsid w:val="002B0331"/>
    <w:rsid w:val="002B2A60"/>
    <w:rsid w:val="002B7D28"/>
    <w:rsid w:val="002D4E71"/>
    <w:rsid w:val="002D575D"/>
    <w:rsid w:val="002D6C41"/>
    <w:rsid w:val="002E2D6A"/>
    <w:rsid w:val="002E44CB"/>
    <w:rsid w:val="002E67FD"/>
    <w:rsid w:val="002F166B"/>
    <w:rsid w:val="002F329D"/>
    <w:rsid w:val="002F6A53"/>
    <w:rsid w:val="00311512"/>
    <w:rsid w:val="00326331"/>
    <w:rsid w:val="00340AE1"/>
    <w:rsid w:val="003579C4"/>
    <w:rsid w:val="003623B4"/>
    <w:rsid w:val="003649AD"/>
    <w:rsid w:val="00395E78"/>
    <w:rsid w:val="003A4562"/>
    <w:rsid w:val="003A4E6B"/>
    <w:rsid w:val="003B4FBC"/>
    <w:rsid w:val="003F7EC8"/>
    <w:rsid w:val="00412D4A"/>
    <w:rsid w:val="00442AFF"/>
    <w:rsid w:val="0044733B"/>
    <w:rsid w:val="004549B5"/>
    <w:rsid w:val="00462980"/>
    <w:rsid w:val="00470046"/>
    <w:rsid w:val="00474A9D"/>
    <w:rsid w:val="004943FA"/>
    <w:rsid w:val="00497D80"/>
    <w:rsid w:val="004A4B6A"/>
    <w:rsid w:val="004E32A0"/>
    <w:rsid w:val="004F14F3"/>
    <w:rsid w:val="005153A6"/>
    <w:rsid w:val="00526CB2"/>
    <w:rsid w:val="00536443"/>
    <w:rsid w:val="00564321"/>
    <w:rsid w:val="00566E4F"/>
    <w:rsid w:val="00567EAD"/>
    <w:rsid w:val="00573D54"/>
    <w:rsid w:val="00592AB7"/>
    <w:rsid w:val="005A247F"/>
    <w:rsid w:val="005C023D"/>
    <w:rsid w:val="005C4C98"/>
    <w:rsid w:val="005D2512"/>
    <w:rsid w:val="005D50A5"/>
    <w:rsid w:val="005E3216"/>
    <w:rsid w:val="0060426F"/>
    <w:rsid w:val="00613DAA"/>
    <w:rsid w:val="00614D25"/>
    <w:rsid w:val="0061774A"/>
    <w:rsid w:val="0062235D"/>
    <w:rsid w:val="006232FF"/>
    <w:rsid w:val="00645115"/>
    <w:rsid w:val="006502AA"/>
    <w:rsid w:val="00657F8A"/>
    <w:rsid w:val="00680E50"/>
    <w:rsid w:val="0069036D"/>
    <w:rsid w:val="00690AB2"/>
    <w:rsid w:val="006A3766"/>
    <w:rsid w:val="006B04CF"/>
    <w:rsid w:val="006B1E84"/>
    <w:rsid w:val="006B3A88"/>
    <w:rsid w:val="006C2122"/>
    <w:rsid w:val="006C324F"/>
    <w:rsid w:val="006D5393"/>
    <w:rsid w:val="006E3D02"/>
    <w:rsid w:val="007323EE"/>
    <w:rsid w:val="00736CBB"/>
    <w:rsid w:val="00745ACD"/>
    <w:rsid w:val="00775C88"/>
    <w:rsid w:val="007B4E31"/>
    <w:rsid w:val="007C5CB8"/>
    <w:rsid w:val="007E6681"/>
    <w:rsid w:val="007F7207"/>
    <w:rsid w:val="00817A22"/>
    <w:rsid w:val="00842F73"/>
    <w:rsid w:val="00847BA9"/>
    <w:rsid w:val="008718E6"/>
    <w:rsid w:val="008B780C"/>
    <w:rsid w:val="008D35E6"/>
    <w:rsid w:val="008D496A"/>
    <w:rsid w:val="008F745C"/>
    <w:rsid w:val="00913792"/>
    <w:rsid w:val="00917BB3"/>
    <w:rsid w:val="0093680F"/>
    <w:rsid w:val="0094017F"/>
    <w:rsid w:val="009422F6"/>
    <w:rsid w:val="00942ABC"/>
    <w:rsid w:val="009473CB"/>
    <w:rsid w:val="0095523D"/>
    <w:rsid w:val="00957C8F"/>
    <w:rsid w:val="00976036"/>
    <w:rsid w:val="009A17EB"/>
    <w:rsid w:val="009A1E18"/>
    <w:rsid w:val="009A4365"/>
    <w:rsid w:val="009A4E47"/>
    <w:rsid w:val="009A722C"/>
    <w:rsid w:val="009E267E"/>
    <w:rsid w:val="009E4FAB"/>
    <w:rsid w:val="00A06289"/>
    <w:rsid w:val="00A157F2"/>
    <w:rsid w:val="00A20FE6"/>
    <w:rsid w:val="00A54E52"/>
    <w:rsid w:val="00A66417"/>
    <w:rsid w:val="00A67B0C"/>
    <w:rsid w:val="00A76704"/>
    <w:rsid w:val="00A767B2"/>
    <w:rsid w:val="00AB4540"/>
    <w:rsid w:val="00AC36B6"/>
    <w:rsid w:val="00AD19AC"/>
    <w:rsid w:val="00B04490"/>
    <w:rsid w:val="00B05666"/>
    <w:rsid w:val="00B11309"/>
    <w:rsid w:val="00B24A74"/>
    <w:rsid w:val="00B85958"/>
    <w:rsid w:val="00B8629C"/>
    <w:rsid w:val="00BA1B85"/>
    <w:rsid w:val="00BB4113"/>
    <w:rsid w:val="00BE1074"/>
    <w:rsid w:val="00BF09B4"/>
    <w:rsid w:val="00BF16BD"/>
    <w:rsid w:val="00C12D70"/>
    <w:rsid w:val="00C43C02"/>
    <w:rsid w:val="00C7148C"/>
    <w:rsid w:val="00C71AFB"/>
    <w:rsid w:val="00C77927"/>
    <w:rsid w:val="00C77F34"/>
    <w:rsid w:val="00C84E24"/>
    <w:rsid w:val="00C9128A"/>
    <w:rsid w:val="00C936EB"/>
    <w:rsid w:val="00C952EF"/>
    <w:rsid w:val="00CA5EA9"/>
    <w:rsid w:val="00CB4914"/>
    <w:rsid w:val="00CC34E5"/>
    <w:rsid w:val="00CE4025"/>
    <w:rsid w:val="00CF0E88"/>
    <w:rsid w:val="00CF30C7"/>
    <w:rsid w:val="00D1490F"/>
    <w:rsid w:val="00D16B61"/>
    <w:rsid w:val="00D178D7"/>
    <w:rsid w:val="00D308D2"/>
    <w:rsid w:val="00D73B99"/>
    <w:rsid w:val="00D81917"/>
    <w:rsid w:val="00DA6EBE"/>
    <w:rsid w:val="00DB1D3E"/>
    <w:rsid w:val="00DF0F51"/>
    <w:rsid w:val="00E01990"/>
    <w:rsid w:val="00E53121"/>
    <w:rsid w:val="00E7230B"/>
    <w:rsid w:val="00E74F1C"/>
    <w:rsid w:val="00F071FC"/>
    <w:rsid w:val="00F10EEC"/>
    <w:rsid w:val="00F97C1B"/>
    <w:rsid w:val="00FC6168"/>
    <w:rsid w:val="00FC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B0B66"/>
  <w15:docId w15:val="{9A3B7512-6A47-4888-B27E-87497BBC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72D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2D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1172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1">
    <w:name w:val="Light List1"/>
    <w:basedOn w:val="TableNormal"/>
    <w:uiPriority w:val="61"/>
    <w:rsid w:val="001172D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1172D7"/>
    <w:pPr>
      <w:ind w:left="720"/>
      <w:contextualSpacing/>
    </w:pPr>
  </w:style>
  <w:style w:type="paragraph" w:customStyle="1" w:styleId="Question">
    <w:name w:val="Question"/>
    <w:basedOn w:val="ListParagraph"/>
    <w:next w:val="Normal"/>
    <w:qFormat/>
    <w:rsid w:val="00E74F1C"/>
    <w:pPr>
      <w:numPr>
        <w:numId w:val="4"/>
      </w:numPr>
      <w:spacing w:before="240" w:after="60"/>
      <w:contextualSpacing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B7"/>
  </w:style>
  <w:style w:type="paragraph" w:styleId="Footer">
    <w:name w:val="footer"/>
    <w:basedOn w:val="Normal"/>
    <w:link w:val="FooterChar"/>
    <w:uiPriority w:val="99"/>
    <w:unhideWhenUsed/>
    <w:rsid w:val="002247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B7"/>
  </w:style>
  <w:style w:type="character" w:styleId="Hyperlink">
    <w:name w:val="Hyperlink"/>
    <w:basedOn w:val="DefaultParagraphFont"/>
    <w:uiPriority w:val="99"/>
    <w:unhideWhenUsed/>
    <w:rsid w:val="00D16B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1000research.com/articles/9-1097/v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7988-D3BC-4DAE-A62A-B1B36472F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1st Year Eng</dc:creator>
  <cp:keywords/>
  <dc:description/>
  <cp:lastModifiedBy>Sujil Kumar</cp:lastModifiedBy>
  <cp:revision>96</cp:revision>
  <cp:lastPrinted>2011-03-21T00:08:00Z</cp:lastPrinted>
  <dcterms:created xsi:type="dcterms:W3CDTF">2022-02-01T10:21:00Z</dcterms:created>
  <dcterms:modified xsi:type="dcterms:W3CDTF">2022-02-12T20:14:00Z</dcterms:modified>
</cp:coreProperties>
</file>