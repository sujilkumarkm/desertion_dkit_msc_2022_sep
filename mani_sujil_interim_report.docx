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8F9" w14:textId="0CFF9CF6" w:rsidR="00AD697F" w:rsidRPr="00DA4D7A" w:rsidRDefault="002F79F8" w:rsidP="005D4B76">
      <w:pPr>
        <w:spacing w:line="360" w:lineRule="auto"/>
        <w:jc w:val="center"/>
        <w:rPr>
          <w:rFonts w:ascii="Arial" w:hAnsi="Arial" w:cs="Arial"/>
          <w:b/>
          <w:bCs/>
          <w:sz w:val="36"/>
          <w:szCs w:val="36"/>
          <w:u w:val="single"/>
        </w:rPr>
      </w:pPr>
      <w:r w:rsidRPr="00782259">
        <w:rPr>
          <w:rFonts w:ascii="Arial" w:hAnsi="Arial" w:cs="Arial"/>
          <w:b/>
          <w:bCs/>
          <w:sz w:val="36"/>
          <w:szCs w:val="36"/>
          <w:u w:val="single"/>
        </w:rPr>
        <w:t>SUICIDE ANALYSIS AND PREDICTION</w:t>
      </w:r>
    </w:p>
    <w:p w14:paraId="3E968888" w14:textId="4E8B7E8B" w:rsidR="00DA06B8" w:rsidRPr="004D57D5" w:rsidRDefault="00CF112C" w:rsidP="005D4B76">
      <w:pPr>
        <w:spacing w:line="360" w:lineRule="auto"/>
        <w:rPr>
          <w:rFonts w:ascii="Arial" w:hAnsi="Arial" w:cs="Arial"/>
          <w:b/>
          <w:bCs/>
          <w:sz w:val="32"/>
          <w:szCs w:val="32"/>
        </w:rPr>
      </w:pPr>
      <w:r w:rsidRPr="004D57D5">
        <w:rPr>
          <w:rFonts w:ascii="Arial" w:hAnsi="Arial" w:cs="Arial"/>
          <w:b/>
          <w:bCs/>
          <w:sz w:val="32"/>
          <w:szCs w:val="32"/>
        </w:rPr>
        <w:t xml:space="preserve">1.0 </w:t>
      </w:r>
      <w:r w:rsidR="00F00D66" w:rsidRPr="004D57D5">
        <w:rPr>
          <w:rFonts w:ascii="Arial" w:hAnsi="Arial" w:cs="Arial"/>
          <w:b/>
          <w:bCs/>
          <w:sz w:val="32"/>
          <w:szCs w:val="32"/>
        </w:rPr>
        <w:t>Introduction</w:t>
      </w:r>
    </w:p>
    <w:p w14:paraId="43B181B1" w14:textId="58C4824B" w:rsidR="001D1914" w:rsidRPr="005776A6" w:rsidRDefault="001D1914" w:rsidP="005D4B76">
      <w:pPr>
        <w:spacing w:line="360" w:lineRule="auto"/>
        <w:ind w:firstLine="360"/>
        <w:rPr>
          <w:rFonts w:ascii="Arial" w:hAnsi="Arial" w:cs="Arial"/>
        </w:rPr>
      </w:pPr>
      <w:r w:rsidRPr="005776A6">
        <w:rPr>
          <w:rFonts w:ascii="Arial" w:hAnsi="Arial" w:cs="Arial"/>
          <w:b/>
          <w:bCs/>
          <w:sz w:val="28"/>
          <w:szCs w:val="28"/>
        </w:rPr>
        <w:t>T</w:t>
      </w:r>
      <w:r w:rsidRPr="005776A6">
        <w:rPr>
          <w:rFonts w:ascii="Arial" w:hAnsi="Arial" w:cs="Arial"/>
        </w:rPr>
        <w:t>his</w:t>
      </w:r>
      <w:r w:rsidRPr="005776A6">
        <w:rPr>
          <w:rFonts w:ascii="Arial" w:hAnsi="Arial" w:cs="Arial"/>
          <w:b/>
          <w:bCs/>
          <w:sz w:val="28"/>
          <w:szCs w:val="28"/>
        </w:rPr>
        <w:t xml:space="preserve"> </w:t>
      </w:r>
      <w:r w:rsidRPr="005776A6">
        <w:rPr>
          <w:rFonts w:ascii="Arial" w:hAnsi="Arial" w:cs="Arial"/>
        </w:rPr>
        <w:t xml:space="preserve">iteration is a deep dive into the suicide dataset for knowing the reasons behind suicides </w:t>
      </w:r>
      <w:r w:rsidR="006C022F">
        <w:rPr>
          <w:rFonts w:ascii="Arial" w:hAnsi="Arial" w:cs="Arial"/>
        </w:rPr>
        <w:t xml:space="preserve">each year happening </w:t>
      </w:r>
      <w:r w:rsidRPr="005776A6">
        <w:rPr>
          <w:rFonts w:ascii="Arial" w:hAnsi="Arial" w:cs="Arial"/>
        </w:rPr>
        <w:t>around the world. Though, several studies</w:t>
      </w:r>
      <w:r w:rsidR="0013122C">
        <w:rPr>
          <w:rFonts w:ascii="Arial" w:hAnsi="Arial" w:cs="Arial"/>
        </w:rPr>
        <w:t xml:space="preserve"> like</w:t>
      </w:r>
      <w:r w:rsidR="0013122C" w:rsidRPr="0013122C">
        <w:rPr>
          <w:rFonts w:ascii="Arial" w:hAnsi="Arial" w:cs="Arial"/>
          <w:color w:val="000000"/>
        </w:rPr>
        <w:t xml:space="preserve"> </w:t>
      </w:r>
      <w:sdt>
        <w:sdtPr>
          <w:rPr>
            <w:rFonts w:ascii="Arial" w:hAnsi="Arial" w:cs="Arial"/>
            <w:color w:val="000000"/>
          </w:rPr>
          <w:tag w:val="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
          <w:id w:val="1778361246"/>
          <w:placeholder>
            <w:docPart w:val="2C1C4129D5884EF092D11B57F195A26E"/>
          </w:placeholder>
        </w:sdtPr>
        <w:sdtEndPr/>
        <w:sdtContent>
          <w:r w:rsidR="00770ACD" w:rsidRPr="00770ACD">
            <w:rPr>
              <w:rFonts w:ascii="Arial" w:hAnsi="Arial" w:cs="Arial"/>
              <w:color w:val="000000"/>
            </w:rPr>
            <w:t>John et al</w:t>
          </w:r>
        </w:sdtContent>
      </w:sdt>
      <w:r w:rsidRPr="005776A6">
        <w:rPr>
          <w:rFonts w:ascii="Arial" w:hAnsi="Arial" w:cs="Arial"/>
        </w:rPr>
        <w:t xml:space="preserve"> had been done in the past. This study is going to make new findings </w:t>
      </w:r>
      <w:r w:rsidR="00B07B67" w:rsidRPr="005776A6">
        <w:rPr>
          <w:rFonts w:ascii="Arial" w:hAnsi="Arial" w:cs="Arial"/>
        </w:rPr>
        <w:t xml:space="preserve">that are </w:t>
      </w:r>
      <w:r w:rsidRPr="005776A6">
        <w:rPr>
          <w:rFonts w:ascii="Arial" w:hAnsi="Arial" w:cs="Arial"/>
        </w:rPr>
        <w:t xml:space="preserve">useful for </w:t>
      </w:r>
      <w:r w:rsidR="00B07B67" w:rsidRPr="005776A6">
        <w:rPr>
          <w:rFonts w:ascii="Arial" w:hAnsi="Arial" w:cs="Arial"/>
        </w:rPr>
        <w:t>govt. entities</w:t>
      </w:r>
      <w:r w:rsidRPr="005776A6">
        <w:rPr>
          <w:rFonts w:ascii="Arial" w:hAnsi="Arial" w:cs="Arial"/>
        </w:rPr>
        <w:t xml:space="preserve"> to make policies that could reduce the mortality rate in the future. I will be looking at different aspects of suicide</w:t>
      </w:r>
      <w:r w:rsidR="00B07B67" w:rsidRPr="005776A6">
        <w:rPr>
          <w:rFonts w:ascii="Arial" w:hAnsi="Arial" w:cs="Arial"/>
        </w:rPr>
        <w:t>s</w:t>
      </w:r>
      <w:r w:rsidRPr="005776A6">
        <w:rPr>
          <w:rFonts w:ascii="Arial" w:hAnsi="Arial" w:cs="Arial"/>
        </w:rPr>
        <w:t xml:space="preserve"> and predicting how much more suicides are going to happen in the coming years in different countries.</w:t>
      </w:r>
    </w:p>
    <w:p w14:paraId="180046BC" w14:textId="762538C4" w:rsidR="00CF1C6D" w:rsidRPr="005776A6" w:rsidRDefault="001D1914" w:rsidP="005D4B76">
      <w:pPr>
        <w:spacing w:line="360" w:lineRule="auto"/>
        <w:ind w:firstLine="360"/>
        <w:rPr>
          <w:rFonts w:ascii="Arial" w:hAnsi="Arial" w:cs="Arial"/>
        </w:rPr>
      </w:pPr>
      <w:r w:rsidRPr="00EE1D78">
        <w:rPr>
          <w:rFonts w:ascii="Arial" w:hAnsi="Arial" w:cs="Arial"/>
        </w:rPr>
        <w:t>Time Series and Statistics</w:t>
      </w:r>
      <w:r w:rsidRPr="005776A6">
        <w:rPr>
          <w:rFonts w:ascii="Arial" w:hAnsi="Arial" w:cs="Arial"/>
        </w:rP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EE1D78">
        <w:rPr>
          <w:rFonts w:ascii="Arial" w:hAnsi="Arial" w:cs="Arial"/>
        </w:rPr>
        <w:t>whilst</w:t>
      </w:r>
      <w:r w:rsidRPr="00EE1D78">
        <w:rPr>
          <w:rFonts w:ascii="Arial" w:hAnsi="Arial" w:cs="Arial"/>
        </w:rPr>
        <w:t xml:space="preserve"> a web-based system</w:t>
      </w:r>
      <w:r w:rsidRPr="005776A6">
        <w:rPr>
          <w:rFonts w:ascii="Arial" w:hAnsi="Arial" w:cs="Arial"/>
        </w:rPr>
        <w:t xml:space="preserve"> will be created that can dynamically create useful visualizations on the python dashboard. Every step will be well documented and updated from time to time </w:t>
      </w:r>
      <w:r w:rsidRPr="00EE1D78">
        <w:rPr>
          <w:rFonts w:ascii="Arial" w:hAnsi="Arial" w:cs="Arial"/>
        </w:rPr>
        <w:t>on GitHub and</w:t>
      </w:r>
      <w:r w:rsidRPr="005776A6">
        <w:rPr>
          <w:rFonts w:ascii="Arial" w:hAnsi="Arial" w:cs="Arial"/>
        </w:rPr>
        <w:t xml:space="preserve"> this repo will be linked to the mocha host server.</w:t>
      </w:r>
    </w:p>
    <w:p w14:paraId="5080F0E9" w14:textId="726F8246" w:rsidR="00CF1C6D" w:rsidRPr="004D57D5" w:rsidRDefault="00CF112C" w:rsidP="005D4B76">
      <w:pPr>
        <w:spacing w:line="360" w:lineRule="auto"/>
        <w:rPr>
          <w:rFonts w:ascii="Arial" w:hAnsi="Arial" w:cs="Arial"/>
          <w:b/>
          <w:bCs/>
          <w:sz w:val="32"/>
          <w:szCs w:val="32"/>
        </w:rPr>
      </w:pPr>
      <w:r w:rsidRPr="004D57D5">
        <w:rPr>
          <w:rFonts w:ascii="Arial" w:hAnsi="Arial" w:cs="Arial"/>
          <w:b/>
          <w:bCs/>
          <w:sz w:val="32"/>
          <w:szCs w:val="32"/>
        </w:rPr>
        <w:t xml:space="preserve">2.0 </w:t>
      </w:r>
      <w:r w:rsidR="00CF1C6D" w:rsidRPr="004D57D5">
        <w:rPr>
          <w:rFonts w:ascii="Arial" w:hAnsi="Arial" w:cs="Arial"/>
          <w:b/>
          <w:bCs/>
          <w:sz w:val="32"/>
          <w:szCs w:val="32"/>
        </w:rPr>
        <w:t>Background Problem</w:t>
      </w:r>
    </w:p>
    <w:p w14:paraId="1C1884C5" w14:textId="14E588CF" w:rsidR="00CF1C6D" w:rsidRPr="005776A6" w:rsidRDefault="00CF1C6D" w:rsidP="005D4B76">
      <w:pPr>
        <w:spacing w:line="360" w:lineRule="auto"/>
        <w:jc w:val="both"/>
        <w:rPr>
          <w:rFonts w:ascii="Arial" w:hAnsi="Arial" w:cs="Arial"/>
        </w:rPr>
      </w:pPr>
      <w:r w:rsidRPr="005776A6">
        <w:rPr>
          <w:rFonts w:ascii="Arial" w:hAnsi="Arial" w:cs="Arial"/>
        </w:rPr>
        <w:t xml:space="preserve">As we it’s been always so heartbreaking listening to each </w:t>
      </w:r>
      <w:r w:rsidR="00947EE6" w:rsidRPr="005776A6">
        <w:rPr>
          <w:rFonts w:ascii="Arial" w:hAnsi="Arial" w:cs="Arial"/>
        </w:rPr>
        <w:t>time,</w:t>
      </w:r>
      <w:r w:rsidRPr="005776A6">
        <w:rPr>
          <w:rFonts w:ascii="Arial" w:hAnsi="Arial" w:cs="Arial"/>
        </w:rPr>
        <w:t xml:space="preserve"> we listen to </w:t>
      </w:r>
      <w:r w:rsidR="00670376" w:rsidRPr="005776A6">
        <w:rPr>
          <w:rFonts w:ascii="Arial" w:hAnsi="Arial" w:cs="Arial"/>
        </w:rPr>
        <w:t>some</w:t>
      </w:r>
      <w:r w:rsidRPr="005776A6">
        <w:rPr>
          <w:rFonts w:ascii="Arial" w:hAnsi="Arial" w:cs="Arial"/>
        </w:rPr>
        <w:t xml:space="preserve"> news about</w:t>
      </w:r>
      <w:r w:rsidR="008E2A90" w:rsidRPr="005776A6">
        <w:rPr>
          <w:rFonts w:ascii="Arial" w:hAnsi="Arial" w:cs="Arial"/>
        </w:rPr>
        <w:t xml:space="preserve"> the number of people</w:t>
      </w:r>
      <w:r w:rsidRPr="005776A6">
        <w:rPr>
          <w:rFonts w:ascii="Arial" w:hAnsi="Arial" w:cs="Arial"/>
        </w:rPr>
        <w:t xml:space="preserve"> committing suicide</w:t>
      </w:r>
      <w:r w:rsidR="008E2A90" w:rsidRPr="005776A6">
        <w:rPr>
          <w:rFonts w:ascii="Arial" w:hAnsi="Arial" w:cs="Arial"/>
        </w:rPr>
        <w:t xml:space="preserve"> every day in different part of the world</w:t>
      </w:r>
      <w:r w:rsidRPr="005776A6">
        <w:rPr>
          <w:rFonts w:ascii="Arial" w:hAnsi="Arial" w:cs="Arial"/>
        </w:rPr>
        <w:t>.</w:t>
      </w:r>
      <w:r w:rsidR="008E2A90" w:rsidRPr="005776A6">
        <w:rPr>
          <w:rFonts w:ascii="Arial" w:hAnsi="Arial" w:cs="Arial"/>
        </w:rPr>
        <w:t xml:space="preserve"> I strongly believe there is need for help from the society to take care of these people who are vulnerable to death. In Ireland, as per the </w:t>
      </w:r>
      <w:sdt>
        <w:sdtPr>
          <w:rPr>
            <w:rFonts w:ascii="Arial" w:hAnsi="Arial" w:cs="Arial"/>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EndPr/>
        <w:sdtContent>
          <w:r w:rsidR="00770ACD" w:rsidRPr="00770ACD">
            <w:rPr>
              <w:rFonts w:ascii="Arial" w:hAnsi="Arial" w:cs="Arial"/>
              <w:color w:val="000000"/>
            </w:rPr>
            <w:t>CSO statistical release</w:t>
          </w:r>
        </w:sdtContent>
      </w:sdt>
      <w:r w:rsidR="008E2A90" w:rsidRPr="005776A6">
        <w:rPr>
          <w:rFonts w:ascii="Arial" w:hAnsi="Arial" w:cs="Arial"/>
        </w:rPr>
        <w:t xml:space="preserve"> of 2011, 55</w:t>
      </w:r>
      <w:r w:rsidR="00FA00EB" w:rsidRPr="005776A6">
        <w:rPr>
          <w:rFonts w:ascii="Arial" w:hAnsi="Arial" w:cs="Arial"/>
        </w:rPr>
        <w:t>4 people suicide in 2011 alone.</w:t>
      </w:r>
      <w:r w:rsidR="00494DA7" w:rsidRPr="005776A6">
        <w:rPr>
          <w:rFonts w:ascii="Arial" w:hAnsi="Arial" w:cs="Arial"/>
        </w:rPr>
        <w:t xml:space="preserve"> I assume there are number of circumstances that affect people to commit suicide. </w:t>
      </w:r>
      <w:r w:rsidR="00AD58B4" w:rsidRPr="005776A6">
        <w:rPr>
          <w:rFonts w:ascii="Arial" w:hAnsi="Arial" w:cs="Arial"/>
        </w:rPr>
        <w:t xml:space="preserve">Here Ireland is just an example among many other countries like Russia and Ukraine their suicide rate is comparatively very high compared to other countries. Have you ever thought what are the possible reasons behind these </w:t>
      </w:r>
      <w:r w:rsidR="00564A8A" w:rsidRPr="005776A6">
        <w:rPr>
          <w:rFonts w:ascii="Arial" w:hAnsi="Arial" w:cs="Arial"/>
        </w:rPr>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rsidRPr="005776A6">
        <w:rPr>
          <w:rFonts w:ascii="Arial" w:hAnsi="Arial" w:cs="Arial"/>
        </w:rPr>
        <w:t>country</w:t>
      </w:r>
      <w:r w:rsidR="00564A8A" w:rsidRPr="005776A6">
        <w:rPr>
          <w:rFonts w:ascii="Arial" w:hAnsi="Arial" w:cs="Arial"/>
        </w:rPr>
        <w:t xml:space="preserve">.  </w:t>
      </w:r>
    </w:p>
    <w:p w14:paraId="3CC48263" w14:textId="50058A01" w:rsidR="006809DE" w:rsidRDefault="006809DE" w:rsidP="005D4B76">
      <w:pPr>
        <w:spacing w:line="360" w:lineRule="auto"/>
        <w:jc w:val="both"/>
        <w:rPr>
          <w:rFonts w:ascii="Arial" w:hAnsi="Arial" w:cs="Arial"/>
        </w:rPr>
      </w:pPr>
    </w:p>
    <w:p w14:paraId="7F8C2E0A" w14:textId="3FCF3922" w:rsidR="004B3B33" w:rsidRDefault="004B3B33" w:rsidP="005D4B76">
      <w:pPr>
        <w:spacing w:line="360" w:lineRule="auto"/>
        <w:jc w:val="both"/>
        <w:rPr>
          <w:rFonts w:ascii="Arial" w:hAnsi="Arial" w:cs="Arial"/>
        </w:rPr>
      </w:pPr>
    </w:p>
    <w:p w14:paraId="0BCF9ECD" w14:textId="77777777" w:rsidR="004B3B33" w:rsidRPr="005776A6" w:rsidRDefault="004B3B33" w:rsidP="005D4B76">
      <w:pPr>
        <w:spacing w:line="360" w:lineRule="auto"/>
        <w:jc w:val="both"/>
        <w:rPr>
          <w:rFonts w:ascii="Arial" w:hAnsi="Arial" w:cs="Arial"/>
        </w:rPr>
      </w:pPr>
    </w:p>
    <w:p w14:paraId="1EE496F5" w14:textId="01483529" w:rsidR="00CF1C6D" w:rsidRDefault="00DD722E" w:rsidP="005D4B76">
      <w:pPr>
        <w:spacing w:line="360" w:lineRule="auto"/>
        <w:rPr>
          <w:rFonts w:ascii="Arial" w:hAnsi="Arial" w:cs="Arial"/>
          <w:b/>
          <w:bCs/>
          <w:sz w:val="32"/>
          <w:szCs w:val="32"/>
        </w:rPr>
      </w:pPr>
      <w:r w:rsidRPr="00A65396">
        <w:rPr>
          <w:rFonts w:ascii="Arial" w:hAnsi="Arial" w:cs="Arial"/>
          <w:b/>
          <w:bCs/>
          <w:sz w:val="32"/>
          <w:szCs w:val="32"/>
        </w:rPr>
        <w:t>3</w:t>
      </w:r>
      <w:r w:rsidR="00F83701" w:rsidRPr="00A65396">
        <w:rPr>
          <w:rFonts w:ascii="Arial" w:hAnsi="Arial" w:cs="Arial"/>
          <w:b/>
          <w:bCs/>
          <w:sz w:val="32"/>
          <w:szCs w:val="32"/>
        </w:rPr>
        <w:t>.</w:t>
      </w:r>
      <w:r w:rsidR="003C0A50">
        <w:rPr>
          <w:rFonts w:ascii="Arial" w:hAnsi="Arial" w:cs="Arial"/>
          <w:b/>
          <w:bCs/>
          <w:sz w:val="32"/>
          <w:szCs w:val="32"/>
        </w:rPr>
        <w:t>0</w:t>
      </w:r>
      <w:r w:rsidR="00F83701" w:rsidRPr="00A65396">
        <w:rPr>
          <w:rFonts w:ascii="Arial" w:hAnsi="Arial" w:cs="Arial"/>
          <w:b/>
          <w:bCs/>
          <w:sz w:val="32"/>
          <w:szCs w:val="32"/>
        </w:rPr>
        <w:t xml:space="preserve"> </w:t>
      </w:r>
      <w:r w:rsidR="00CF1C6D" w:rsidRPr="00A65396">
        <w:rPr>
          <w:rFonts w:ascii="Arial" w:hAnsi="Arial" w:cs="Arial"/>
          <w:b/>
          <w:bCs/>
          <w:sz w:val="32"/>
          <w:szCs w:val="32"/>
        </w:rPr>
        <w:t>Technologies and methods</w:t>
      </w:r>
    </w:p>
    <w:p w14:paraId="03FA6F11" w14:textId="48BABB37" w:rsidR="004B3B33" w:rsidRPr="004B3B33" w:rsidRDefault="004B3B33" w:rsidP="006B2DF8">
      <w:pPr>
        <w:spacing w:line="360" w:lineRule="auto"/>
        <w:jc w:val="both"/>
        <w:rPr>
          <w:rFonts w:ascii="Arial" w:hAnsi="Arial" w:cs="Arial"/>
        </w:rPr>
      </w:pPr>
      <w:r w:rsidRPr="004B3B33">
        <w:rPr>
          <w:rFonts w:ascii="Arial" w:hAnsi="Arial" w:cs="Arial"/>
        </w:rPr>
        <w:t xml:space="preserve">Firstly, I want to talk about python dashboard. It’s always wonderful to see how we are able to make models and interpret them. But it is also important to note, recently there are number of concerns about how well we are able to make modifications to the existing model and maintain them. So, our model has to work dynamic and make prediction based on the available data. In recent years programmers used use VueJS or web-based languages for making dashboards, we now have most advanced packaged like </w:t>
      </w:r>
      <w:sdt>
        <w:sdtPr>
          <w:rPr>
            <w:rFonts w:ascii="Arial" w:hAnsi="Arial" w:cs="Arial"/>
            <w:color w:val="000000"/>
          </w:rPr>
          <w:tag w:val="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1380785360"/>
          <w:placeholder>
            <w:docPart w:val="26B25FD1ED4A4FA8A022F5C1749830D0"/>
          </w:placeholder>
        </w:sdtPr>
        <w:sdtContent>
          <w:proofErr w:type="spellStart"/>
          <w:r w:rsidR="00770ACD" w:rsidRPr="00770ACD">
            <w:rPr>
              <w:rFonts w:ascii="Arial" w:hAnsi="Arial" w:cs="Arial"/>
              <w:color w:val="000000"/>
            </w:rPr>
            <w:t>Streamlit</w:t>
          </w:r>
          <w:proofErr w:type="spellEnd"/>
        </w:sdtContent>
      </w:sdt>
      <w:r w:rsidRPr="004B3B33">
        <w:rPr>
          <w:rFonts w:ascii="Arial" w:hAnsi="Arial" w:cs="Arial"/>
        </w:rPr>
        <w:t xml:space="preserve"> has made these process </w:t>
      </w:r>
      <w:r w:rsidR="00D77248" w:rsidRPr="004B3B33">
        <w:rPr>
          <w:rFonts w:ascii="Arial" w:hAnsi="Arial" w:cs="Arial"/>
        </w:rPr>
        <w:t>easier and more efficient</w:t>
      </w:r>
      <w:r w:rsidRPr="004B3B33">
        <w:rPr>
          <w:rFonts w:ascii="Arial" w:hAnsi="Arial" w:cs="Arial"/>
        </w:rPr>
        <w:t>. I am going to use some of the python packages like plotly to make interactive dashboard and make models that can make great predictions.</w:t>
      </w:r>
    </w:p>
    <w:p w14:paraId="39839CFE" w14:textId="77777777" w:rsidR="004B3B33" w:rsidRPr="004B3B33" w:rsidRDefault="004B3B33" w:rsidP="006B2DF8">
      <w:pPr>
        <w:spacing w:line="360" w:lineRule="auto"/>
        <w:jc w:val="both"/>
        <w:rPr>
          <w:rFonts w:ascii="Arial" w:hAnsi="Arial" w:cs="Arial"/>
        </w:rPr>
      </w:pPr>
      <w:r w:rsidRPr="004B3B33">
        <w:rPr>
          <w:rFonts w:ascii="Arial" w:hAnsi="Arial" w:cs="Arial"/>
        </w:rPr>
        <w:t>Secondly, 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p>
    <w:p w14:paraId="092A907F" w14:textId="77777777" w:rsidR="004B3B33" w:rsidRPr="004B3B33" w:rsidRDefault="004B3B33" w:rsidP="006B2DF8">
      <w:pPr>
        <w:spacing w:line="360" w:lineRule="auto"/>
        <w:jc w:val="both"/>
        <w:rPr>
          <w:rFonts w:ascii="Arial" w:hAnsi="Arial" w:cs="Arial"/>
        </w:rPr>
      </w:pPr>
      <w:r w:rsidRPr="004B3B33">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its syntax matching with Structured Query Language (SQL) minute differences. </w:t>
      </w:r>
    </w:p>
    <w:p w14:paraId="4A2C17A6" w14:textId="40F611E8" w:rsidR="004B3B33" w:rsidRPr="004B3B33" w:rsidRDefault="004B3B33" w:rsidP="006B2DF8">
      <w:pPr>
        <w:spacing w:line="360" w:lineRule="auto"/>
        <w:rPr>
          <w:rFonts w:ascii="Arial" w:hAnsi="Arial" w:cs="Arial"/>
        </w:rPr>
      </w:pPr>
      <w:r w:rsidRPr="004B3B33">
        <w:rPr>
          <w:rFonts w:ascii="Arial" w:hAnsi="Arial" w:cs="Arial"/>
        </w:rPr>
        <w:t>Fourthly,</w:t>
      </w:r>
    </w:p>
    <w:p w14:paraId="01BD2372" w14:textId="77777777" w:rsidR="004B3B33" w:rsidRPr="00A65396" w:rsidRDefault="004B3B33" w:rsidP="005D4B76">
      <w:pPr>
        <w:spacing w:line="360" w:lineRule="auto"/>
        <w:rPr>
          <w:rFonts w:ascii="Arial" w:hAnsi="Arial" w:cs="Arial"/>
          <w:b/>
          <w:bCs/>
          <w:sz w:val="32"/>
          <w:szCs w:val="32"/>
        </w:rPr>
      </w:pPr>
    </w:p>
    <w:p w14:paraId="24D4B1C7" w14:textId="0110507C" w:rsidR="00DD722E" w:rsidRPr="00EC0BBF" w:rsidRDefault="00DD722E" w:rsidP="005D4B76">
      <w:pPr>
        <w:spacing w:line="360" w:lineRule="auto"/>
        <w:rPr>
          <w:rFonts w:ascii="Arial" w:hAnsi="Arial" w:cs="Arial"/>
          <w:b/>
          <w:bCs/>
          <w:sz w:val="32"/>
          <w:szCs w:val="32"/>
        </w:rPr>
      </w:pPr>
      <w:r w:rsidRPr="00EC0BBF">
        <w:rPr>
          <w:rFonts w:ascii="Arial" w:hAnsi="Arial" w:cs="Arial"/>
          <w:b/>
          <w:bCs/>
          <w:sz w:val="32"/>
          <w:szCs w:val="32"/>
        </w:rPr>
        <w:t xml:space="preserve">3.1 Data </w:t>
      </w:r>
      <w:r w:rsidR="00CC66CE" w:rsidRPr="00EC0BBF">
        <w:rPr>
          <w:rFonts w:ascii="Arial" w:hAnsi="Arial" w:cs="Arial"/>
          <w:b/>
          <w:bCs/>
          <w:sz w:val="32"/>
          <w:szCs w:val="32"/>
        </w:rPr>
        <w:t>Preparation</w:t>
      </w:r>
    </w:p>
    <w:p w14:paraId="2C190410" w14:textId="2E0BC701" w:rsidR="0035739C" w:rsidRPr="005776A6" w:rsidRDefault="00CC66CE" w:rsidP="005D4B76">
      <w:pPr>
        <w:spacing w:line="360" w:lineRule="auto"/>
        <w:rPr>
          <w:rFonts w:ascii="Arial" w:hAnsi="Arial" w:cs="Arial"/>
        </w:rPr>
      </w:pPr>
      <w:r w:rsidRPr="005776A6">
        <w:rPr>
          <w:rFonts w:ascii="Arial" w:hAnsi="Arial" w:cs="Arial"/>
        </w:rPr>
        <w:t>In every data analysis, about seventy percentage total time is spent on preparing the data</w:t>
      </w:r>
      <w:r w:rsidR="00687BA6" w:rsidRPr="005776A6">
        <w:rPr>
          <w:rFonts w:ascii="Arial" w:hAnsi="Arial" w:cs="Arial"/>
        </w:rPr>
        <w:t>, m</w:t>
      </w:r>
      <w:r w:rsidRPr="005776A6">
        <w:rPr>
          <w:rFonts w:ascii="Arial" w:hAnsi="Arial" w:cs="Arial"/>
        </w:rPr>
        <w:t>ake it ready for doing analysis.</w:t>
      </w:r>
      <w:r w:rsidR="005D4551" w:rsidRPr="005776A6">
        <w:rPr>
          <w:rFonts w:ascii="Arial" w:hAnsi="Arial" w:cs="Arial"/>
        </w:rPr>
        <w:t xml:space="preserve"> Initially I had to explore the dataset using describe () method. Also using visualizations and some statistical analysis I have cleaned the dataset. Imputation was carefully done based on the time, </w:t>
      </w:r>
      <w:r w:rsidR="006F1D0C" w:rsidRPr="005776A6">
        <w:rPr>
          <w:rFonts w:ascii="Arial" w:hAnsi="Arial" w:cs="Arial"/>
        </w:rPr>
        <w:t>context,</w:t>
      </w:r>
      <w:r w:rsidR="005D4551" w:rsidRPr="005776A6">
        <w:rPr>
          <w:rFonts w:ascii="Arial" w:hAnsi="Arial" w:cs="Arial"/>
        </w:rPr>
        <w:t xml:space="preserve"> and importance of the variable. </w:t>
      </w:r>
      <w:r w:rsidR="005570A9" w:rsidRPr="005776A6">
        <w:rPr>
          <w:rFonts w:ascii="Arial" w:hAnsi="Arial" w:cs="Arial"/>
        </w:rPr>
        <w:t xml:space="preserve">I have chosen a dataset which was simple and aggregated. But, later on thinking about the complexity and wide range of the reasons behind committing suicide I did a thorough research about how much </w:t>
      </w:r>
      <w:r w:rsidR="005570A9" w:rsidRPr="005776A6">
        <w:rPr>
          <w:rFonts w:ascii="Arial" w:hAnsi="Arial" w:cs="Arial"/>
        </w:rPr>
        <w:lastRenderedPageBreak/>
        <w:t>additional information I can incorporate into the existing dataset. There have been several variables like continent missing in the dataset. So, I have added additional columns for continent names. Also, I have received another dataset which is similar to the suicide master sheet I have previously received contained much more information. The main reason behind taking this dataset into account is that those variables were very meaningful with respect to the context I am working with, for example, I assume there could be come relation between suicide rates and unemployment or number of internet users and suicides in any country.</w:t>
      </w:r>
    </w:p>
    <w:p w14:paraId="5968A285" w14:textId="7C817BBF" w:rsidR="00687BA6" w:rsidRPr="005776A6" w:rsidRDefault="00687BA6" w:rsidP="005D4B76">
      <w:pPr>
        <w:spacing w:line="360" w:lineRule="auto"/>
        <w:jc w:val="center"/>
        <w:rPr>
          <w:rFonts w:ascii="Arial" w:hAnsi="Arial" w:cs="Arial"/>
        </w:rPr>
      </w:pPr>
      <w:r w:rsidRPr="005776A6">
        <w:rPr>
          <w:rFonts w:ascii="Arial" w:hAnsi="Arial" w:cs="Arial"/>
          <w:noProof/>
        </w:rPr>
        <w:drawing>
          <wp:inline distT="0" distB="0" distL="0" distR="0" wp14:anchorId="0E754560" wp14:editId="69561803">
            <wp:extent cx="5943600" cy="2399030"/>
            <wp:effectExtent l="0" t="0" r="0" b="1270"/>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6"/>
                    <a:stretch>
                      <a:fillRect/>
                    </a:stretch>
                  </pic:blipFill>
                  <pic:spPr>
                    <a:xfrm>
                      <a:off x="0" y="0"/>
                      <a:ext cx="5943600" cy="2399030"/>
                    </a:xfrm>
                    <a:prstGeom prst="rect">
                      <a:avLst/>
                    </a:prstGeom>
                  </pic:spPr>
                </pic:pic>
              </a:graphicData>
            </a:graphic>
          </wp:inline>
        </w:drawing>
      </w:r>
    </w:p>
    <w:p w14:paraId="43DCF744" w14:textId="0E063B24" w:rsidR="00E460A7" w:rsidRPr="005776A6" w:rsidRDefault="00C15E30" w:rsidP="005D4B76">
      <w:pPr>
        <w:spacing w:line="360" w:lineRule="auto"/>
        <w:rPr>
          <w:rFonts w:ascii="Arial" w:hAnsi="Arial" w:cs="Arial"/>
        </w:rPr>
      </w:pPr>
      <w:r w:rsidRPr="005776A6">
        <w:rPr>
          <w:rFonts w:ascii="Arial" w:hAnsi="Arial" w:cs="Arial"/>
        </w:rPr>
        <w:t xml:space="preserve">There </w:t>
      </w:r>
      <w:r w:rsidR="006077C4" w:rsidRPr="005776A6">
        <w:rPr>
          <w:rFonts w:ascii="Arial" w:hAnsi="Arial" w:cs="Arial"/>
        </w:rPr>
        <w:t>were</w:t>
      </w:r>
      <w:r w:rsidRPr="005776A6">
        <w:rPr>
          <w:rFonts w:ascii="Arial" w:hAnsi="Arial" w:cs="Arial"/>
        </w:rPr>
        <w:t xml:space="preserve"> many such variables making my research firm</w:t>
      </w:r>
      <w:r w:rsidR="00676E8B" w:rsidRPr="005776A6">
        <w:rPr>
          <w:rFonts w:ascii="Arial" w:hAnsi="Arial" w:cs="Arial"/>
        </w:rPr>
        <w:t xml:space="preserve"> on the ground in terms of working with useful and meaningful information for machine learning modeling.</w:t>
      </w:r>
      <w:r w:rsidR="00651824" w:rsidRPr="005776A6">
        <w:rPr>
          <w:rFonts w:ascii="Arial" w:hAnsi="Arial" w:cs="Arial"/>
        </w:rPr>
        <w:t xml:space="preserve"> Second Main reason is </w:t>
      </w:r>
      <w:r w:rsidR="006977B0" w:rsidRPr="005776A6">
        <w:rPr>
          <w:rFonts w:ascii="Arial" w:hAnsi="Arial" w:cs="Arial"/>
        </w:rPr>
        <w:t>that</w:t>
      </w:r>
      <w:r w:rsidR="00651824" w:rsidRPr="005776A6">
        <w:rPr>
          <w:rFonts w:ascii="Arial" w:hAnsi="Arial" w:cs="Arial"/>
        </w:rPr>
        <w:t xml:space="preserve"> Data Visualization is a major part of my final project.</w:t>
      </w:r>
      <w:r w:rsidR="006977B0" w:rsidRPr="005776A6">
        <w:rPr>
          <w:rFonts w:ascii="Arial" w:hAnsi="Arial" w:cs="Arial"/>
        </w:rPr>
        <w:t xml:space="preserve"> If I had </w:t>
      </w:r>
      <w:r w:rsidR="00CE16A5" w:rsidRPr="005776A6">
        <w:rPr>
          <w:rFonts w:ascii="Arial" w:hAnsi="Arial" w:cs="Arial"/>
        </w:rPr>
        <w:t>a greater</w:t>
      </w:r>
      <w:r w:rsidR="006977B0" w:rsidRPr="005776A6">
        <w:rPr>
          <w:rFonts w:ascii="Arial" w:hAnsi="Arial" w:cs="Arial"/>
        </w:rPr>
        <w:t xml:space="preserve"> number of variables in the dataset, I would get more opportunities of making more </w:t>
      </w:r>
      <w:r w:rsidR="00CE16A5" w:rsidRPr="005776A6">
        <w:rPr>
          <w:rFonts w:ascii="Arial" w:hAnsi="Arial" w:cs="Arial"/>
        </w:rPr>
        <w:t>visualizations</w:t>
      </w:r>
      <w:r w:rsidR="006977B0" w:rsidRPr="005776A6">
        <w:rPr>
          <w:rFonts w:ascii="Arial" w:hAnsi="Arial" w:cs="Arial"/>
        </w:rPr>
        <w:t>.</w:t>
      </w:r>
      <w:r w:rsidR="00A643A0" w:rsidRPr="005776A6">
        <w:rPr>
          <w:rFonts w:ascii="Arial" w:hAnsi="Arial" w:cs="Arial"/>
        </w:rPr>
        <w:t xml:space="preserve"> Outliers in the data are a one main thing we need to carefully do. Replacing the outliers without thinking why they </w:t>
      </w:r>
      <w:r w:rsidR="00A643A0" w:rsidRPr="005776A6">
        <w:rPr>
          <w:rFonts w:ascii="Arial" w:hAnsi="Arial" w:cs="Arial"/>
        </w:rPr>
        <w:lastRenderedPageBreak/>
        <w:t>occur is a dangerous practice.</w:t>
      </w:r>
      <w:r w:rsidR="00AB5498" w:rsidRPr="005776A6">
        <w:rPr>
          <w:rFonts w:ascii="Arial" w:hAnsi="Arial" w:cs="Arial"/>
        </w:rPr>
        <w:t xml:space="preserve"> </w:t>
      </w:r>
      <w:r w:rsidR="00E460A7" w:rsidRPr="005776A6">
        <w:rPr>
          <w:rFonts w:ascii="Arial" w:hAnsi="Arial" w:cs="Arial"/>
          <w:noProof/>
        </w:rPr>
        <w:drawing>
          <wp:inline distT="0" distB="0" distL="0" distR="0" wp14:anchorId="2A7661A6" wp14:editId="3EB84D8F">
            <wp:extent cx="5614946" cy="2689096"/>
            <wp:effectExtent l="0" t="0" r="508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rotWithShape="1">
                    <a:blip r:embed="rId7"/>
                    <a:srcRect l="12627" t="19311"/>
                    <a:stretch/>
                  </pic:blipFill>
                  <pic:spPr bwMode="auto">
                    <a:xfrm>
                      <a:off x="0" y="0"/>
                      <a:ext cx="5626382" cy="2694573"/>
                    </a:xfrm>
                    <a:prstGeom prst="rect">
                      <a:avLst/>
                    </a:prstGeom>
                    <a:ln>
                      <a:noFill/>
                    </a:ln>
                    <a:extLst>
                      <a:ext uri="{53640926-AAD7-44D8-BBD7-CCE9431645EC}">
                        <a14:shadowObscured xmlns:a14="http://schemas.microsoft.com/office/drawing/2010/main"/>
                      </a:ext>
                    </a:extLst>
                  </pic:spPr>
                </pic:pic>
              </a:graphicData>
            </a:graphic>
          </wp:inline>
        </w:drawing>
      </w:r>
    </w:p>
    <w:p w14:paraId="34C82687" w14:textId="0E8A4E04" w:rsidR="009156DC" w:rsidRPr="005776A6" w:rsidRDefault="00307476" w:rsidP="005D4B76">
      <w:pPr>
        <w:spacing w:line="360" w:lineRule="auto"/>
        <w:rPr>
          <w:rFonts w:ascii="Arial" w:hAnsi="Arial" w:cs="Arial"/>
        </w:rPr>
      </w:pPr>
      <w:r w:rsidRPr="005776A6">
        <w:rPr>
          <w:rFonts w:ascii="Arial" w:hAnsi="Arial" w:cs="Arial"/>
        </w:rPr>
        <w:t>Above figure gave me a clear idea of how much data is missing in each column of the dataset.</w:t>
      </w:r>
      <w:r w:rsidR="00687BA6" w:rsidRPr="005776A6">
        <w:rPr>
          <w:rFonts w:ascii="Arial" w:hAnsi="Arial" w:cs="Arial"/>
        </w:rPr>
        <w:t xml:space="preserve"> </w:t>
      </w:r>
      <w:r w:rsidR="00AB5498" w:rsidRPr="005776A6">
        <w:rPr>
          <w:rFonts w:ascii="Arial" w:hAnsi="Arial" w:cs="Arial"/>
        </w:rPr>
        <w:t>Also used v</w:t>
      </w:r>
      <w:r w:rsidR="002D5605" w:rsidRPr="005776A6">
        <w:rPr>
          <w:rFonts w:ascii="Arial" w:hAnsi="Arial" w:cs="Arial"/>
        </w:rPr>
        <w:t>isualizations like boxplot and histogram, I have explored the dataset for data preparation.</w:t>
      </w:r>
    </w:p>
    <w:p w14:paraId="21CC73B0" w14:textId="1BB35339" w:rsidR="00F83701" w:rsidRPr="009769C6" w:rsidRDefault="00DD722E" w:rsidP="005D4B76">
      <w:pPr>
        <w:spacing w:line="360" w:lineRule="auto"/>
        <w:rPr>
          <w:rFonts w:ascii="Arial" w:hAnsi="Arial" w:cs="Arial"/>
          <w:b/>
          <w:bCs/>
          <w:sz w:val="32"/>
          <w:szCs w:val="32"/>
        </w:rPr>
      </w:pPr>
      <w:r w:rsidRPr="009769C6">
        <w:rPr>
          <w:rFonts w:ascii="Arial" w:hAnsi="Arial" w:cs="Arial"/>
          <w:b/>
          <w:bCs/>
          <w:sz w:val="32"/>
          <w:szCs w:val="32"/>
        </w:rPr>
        <w:t>3</w:t>
      </w:r>
      <w:r w:rsidR="00F83701" w:rsidRPr="009769C6">
        <w:rPr>
          <w:rFonts w:ascii="Arial" w:hAnsi="Arial" w:cs="Arial"/>
          <w:b/>
          <w:bCs/>
          <w:sz w:val="32"/>
          <w:szCs w:val="32"/>
        </w:rPr>
        <w:t>.</w:t>
      </w:r>
      <w:r w:rsidRPr="009769C6">
        <w:rPr>
          <w:rFonts w:ascii="Arial" w:hAnsi="Arial" w:cs="Arial"/>
          <w:b/>
          <w:bCs/>
          <w:sz w:val="32"/>
          <w:szCs w:val="32"/>
        </w:rPr>
        <w:t>2</w:t>
      </w:r>
      <w:r w:rsidR="00F83701" w:rsidRPr="009769C6">
        <w:rPr>
          <w:rFonts w:ascii="Arial" w:hAnsi="Arial" w:cs="Arial"/>
          <w:b/>
          <w:bCs/>
          <w:sz w:val="32"/>
          <w:szCs w:val="32"/>
        </w:rPr>
        <w:t xml:space="preserve"> Data Visualization</w:t>
      </w:r>
    </w:p>
    <w:p w14:paraId="197B20FF" w14:textId="09299D21" w:rsidR="009A3A86" w:rsidRPr="005776A6" w:rsidRDefault="009A3A86" w:rsidP="005D4B76">
      <w:pPr>
        <w:spacing w:line="360" w:lineRule="auto"/>
        <w:jc w:val="both"/>
        <w:rPr>
          <w:rFonts w:ascii="Arial" w:hAnsi="Arial" w:cs="Arial"/>
          <w:color w:val="000000"/>
        </w:rPr>
      </w:pPr>
      <w:r w:rsidRPr="005776A6">
        <w:rPr>
          <w:rFonts w:ascii="Arial" w:hAnsi="Arial" w:cs="Arial"/>
        </w:rPr>
        <w:t xml:space="preserve">Firstly, I want to talk about python dashboard. It’s always wonderful to see how we are able to make models and interpret them. </w:t>
      </w:r>
      <w:r w:rsidR="0053628C" w:rsidRPr="005776A6">
        <w:rPr>
          <w:rFonts w:ascii="Arial" w:hAnsi="Arial" w:cs="Arial"/>
        </w:rPr>
        <w:t>But</w:t>
      </w:r>
      <w:r w:rsidRPr="005776A6">
        <w:rPr>
          <w:rFonts w:ascii="Arial" w:hAnsi="Arial" w:cs="Arial"/>
        </w:rPr>
        <w:t xml:space="preserve"> it is also important to note, recently there are number of concerns about how well we are able to make modifications to the existing model and maintain them. </w:t>
      </w:r>
      <w:r w:rsidR="000F789D" w:rsidRPr="005776A6">
        <w:rPr>
          <w:rFonts w:ascii="Arial" w:hAnsi="Arial" w:cs="Arial"/>
        </w:rPr>
        <w:t>So,</w:t>
      </w:r>
      <w:r w:rsidRPr="005776A6">
        <w:rPr>
          <w:rFonts w:ascii="Arial" w:hAnsi="Arial" w:cs="Arial"/>
        </w:rPr>
        <w:t xml:space="preserve"> our model has to work dynamic and make prediction based on the available data.</w:t>
      </w:r>
      <w:r w:rsidR="0041093B" w:rsidRPr="005776A6">
        <w:rPr>
          <w:rFonts w:ascii="Arial" w:hAnsi="Arial" w:cs="Arial"/>
        </w:rPr>
        <w:t xml:space="preserve"> In recent years programmers used use VueJS or </w:t>
      </w:r>
      <w:r w:rsidR="00784D24" w:rsidRPr="005776A6">
        <w:rPr>
          <w:rFonts w:ascii="Arial" w:hAnsi="Arial" w:cs="Arial"/>
        </w:rPr>
        <w:t>web-based</w:t>
      </w:r>
      <w:r w:rsidR="0041093B" w:rsidRPr="005776A6">
        <w:rPr>
          <w:rFonts w:ascii="Arial" w:hAnsi="Arial" w:cs="Arial"/>
        </w:rPr>
        <w:t xml:space="preserve"> languages for making dashboards, we now have most advanced packaged like </w:t>
      </w:r>
      <w:sdt>
        <w:sdtPr>
          <w:rPr>
            <w:rFonts w:ascii="Arial" w:hAnsi="Arial" w:cs="Arial"/>
            <w:color w:val="000000"/>
          </w:rPr>
          <w:tag w:val="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770ACD" w:rsidRPr="00770ACD">
            <w:rPr>
              <w:rFonts w:ascii="Arial" w:hAnsi="Arial" w:cs="Arial"/>
              <w:color w:val="000000"/>
            </w:rPr>
            <w:t>Streamlit</w:t>
          </w:r>
          <w:proofErr w:type="spellEnd"/>
        </w:sdtContent>
      </w:sdt>
      <w:r w:rsidR="0041093B" w:rsidRPr="005776A6">
        <w:rPr>
          <w:rFonts w:ascii="Arial" w:hAnsi="Arial" w:cs="Arial"/>
          <w:color w:val="000000"/>
        </w:rPr>
        <w:t xml:space="preserve"> has made these process </w:t>
      </w:r>
      <w:r w:rsidR="004A6BD9" w:rsidRPr="005776A6">
        <w:rPr>
          <w:rFonts w:ascii="Arial" w:hAnsi="Arial" w:cs="Arial"/>
          <w:color w:val="000000"/>
        </w:rPr>
        <w:t>easier and more efficient</w:t>
      </w:r>
      <w:r w:rsidR="0041093B" w:rsidRPr="005776A6">
        <w:rPr>
          <w:rFonts w:ascii="Arial" w:hAnsi="Arial" w:cs="Arial"/>
          <w:color w:val="000000"/>
        </w:rPr>
        <w:t>. I am going to use some of the python packages like plotly to make interactive dashboard and make models that can make great predictions.</w:t>
      </w:r>
    </w:p>
    <w:p w14:paraId="0787F997" w14:textId="720CF795" w:rsidR="000B47D6" w:rsidRPr="005776A6" w:rsidRDefault="00B925E3"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68B4DFB1" wp14:editId="0B0385E4">
            <wp:extent cx="2967902" cy="1527597"/>
            <wp:effectExtent l="0" t="0" r="4445"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8"/>
                    <a:stretch>
                      <a:fillRect/>
                    </a:stretch>
                  </pic:blipFill>
                  <pic:spPr>
                    <a:xfrm>
                      <a:off x="0" y="0"/>
                      <a:ext cx="2982388" cy="1535053"/>
                    </a:xfrm>
                    <a:prstGeom prst="rect">
                      <a:avLst/>
                    </a:prstGeom>
                  </pic:spPr>
                </pic:pic>
              </a:graphicData>
            </a:graphic>
          </wp:inline>
        </w:drawing>
      </w:r>
    </w:p>
    <w:p w14:paraId="20244D32" w14:textId="3615F7B7" w:rsidR="00583CBC" w:rsidRPr="005776A6" w:rsidRDefault="007860BD" w:rsidP="005D4B76">
      <w:pPr>
        <w:spacing w:line="360" w:lineRule="auto"/>
        <w:jc w:val="both"/>
        <w:rPr>
          <w:rFonts w:ascii="Arial" w:hAnsi="Arial" w:cs="Arial"/>
          <w:noProof/>
        </w:rPr>
      </w:pPr>
      <w:r w:rsidRPr="005776A6">
        <w:rPr>
          <w:rFonts w:ascii="Arial" w:hAnsi="Arial" w:cs="Arial"/>
          <w:color w:val="000000"/>
        </w:rPr>
        <w:lastRenderedPageBreak/>
        <w:t>Global suicide rate is visualized using plotly. It is an animation frame page visitors are able to see the information based on the year.</w:t>
      </w:r>
      <w:r w:rsidR="00834AEE" w:rsidRPr="005776A6">
        <w:rPr>
          <w:rFonts w:ascii="Arial" w:hAnsi="Arial" w:cs="Arial"/>
          <w:color w:val="000000"/>
        </w:rPr>
        <w:t xml:space="preserve"> Colored regions represents the rate of suicides per hundred thousand. </w:t>
      </w:r>
    </w:p>
    <w:p w14:paraId="128AD8B2" w14:textId="3F429991" w:rsidR="00C11755" w:rsidRPr="005776A6" w:rsidRDefault="00263DCB"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754971B2" wp14:editId="0154FF09">
            <wp:extent cx="3026264" cy="2328497"/>
            <wp:effectExtent l="0" t="0" r="317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9"/>
                    <a:srcRect l="1749" t="2893" r="1907" b="2757"/>
                    <a:stretch/>
                  </pic:blipFill>
                  <pic:spPr bwMode="auto">
                    <a:xfrm>
                      <a:off x="0" y="0"/>
                      <a:ext cx="3036785" cy="2336592"/>
                    </a:xfrm>
                    <a:prstGeom prst="rect">
                      <a:avLst/>
                    </a:prstGeom>
                    <a:ln>
                      <a:noFill/>
                    </a:ln>
                    <a:extLst>
                      <a:ext uri="{53640926-AAD7-44D8-BBD7-CCE9431645EC}">
                        <a14:shadowObscured xmlns:a14="http://schemas.microsoft.com/office/drawing/2010/main"/>
                      </a:ext>
                    </a:extLst>
                  </pic:spPr>
                </pic:pic>
              </a:graphicData>
            </a:graphic>
          </wp:inline>
        </w:drawing>
      </w:r>
    </w:p>
    <w:p w14:paraId="790A289D" w14:textId="3CC1E0D4" w:rsidR="003B769A" w:rsidRPr="005776A6" w:rsidRDefault="003B769A" w:rsidP="005D4B76">
      <w:pPr>
        <w:spacing w:line="360" w:lineRule="auto"/>
        <w:jc w:val="both"/>
        <w:rPr>
          <w:rFonts w:ascii="Arial" w:hAnsi="Arial" w:cs="Arial"/>
          <w:color w:val="000000"/>
        </w:rPr>
      </w:pPr>
      <w:r w:rsidRPr="005776A6">
        <w:rPr>
          <w:rFonts w:ascii="Arial" w:hAnsi="Arial" w:cs="Arial"/>
          <w:color w:val="000000"/>
        </w:rPr>
        <w:t xml:space="preserve">As per the fig. It’s very evident that most of the suicides are happening between the age of 35 and 54. And out of them majority are Males. In all the age groups females are less affected </w:t>
      </w:r>
      <w:r w:rsidR="00C651C3" w:rsidRPr="005776A6">
        <w:rPr>
          <w:rFonts w:ascii="Arial" w:hAnsi="Arial" w:cs="Arial"/>
          <w:color w:val="000000"/>
        </w:rPr>
        <w:t>groups</w:t>
      </w:r>
      <w:r w:rsidRPr="005776A6">
        <w:rPr>
          <w:rFonts w:ascii="Arial" w:hAnsi="Arial" w:cs="Arial"/>
          <w:color w:val="000000"/>
        </w:rPr>
        <w:t>.</w:t>
      </w:r>
      <w:r w:rsidR="00C87E2E" w:rsidRPr="005776A6">
        <w:rPr>
          <w:rFonts w:ascii="Arial" w:hAnsi="Arial" w:cs="Arial"/>
          <w:color w:val="000000"/>
        </w:rPr>
        <w:t xml:space="preserve"> </w:t>
      </w:r>
      <w:r w:rsidR="00A60AFE" w:rsidRPr="005776A6">
        <w:rPr>
          <w:rFonts w:ascii="Arial" w:hAnsi="Arial" w:cs="Arial"/>
          <w:color w:val="000000"/>
        </w:rPr>
        <w:t>Also,</w:t>
      </w:r>
      <w:r w:rsidR="00C87E2E" w:rsidRPr="005776A6">
        <w:rPr>
          <w:rFonts w:ascii="Arial" w:hAnsi="Arial" w:cs="Arial"/>
          <w:color w:val="000000"/>
        </w:rPr>
        <w:t xml:space="preserve"> we can see from the age of five to fourteen children are less likely to commit suicide.</w:t>
      </w:r>
    </w:p>
    <w:p w14:paraId="0ABF5BDF" w14:textId="47D92942" w:rsidR="00C11755" w:rsidRPr="005776A6" w:rsidRDefault="00C11755"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40BF1D08" wp14:editId="3125CD62">
            <wp:extent cx="5943600" cy="23387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0"/>
                    <a:stretch>
                      <a:fillRect/>
                    </a:stretch>
                  </pic:blipFill>
                  <pic:spPr>
                    <a:xfrm>
                      <a:off x="0" y="0"/>
                      <a:ext cx="5943600" cy="2338705"/>
                    </a:xfrm>
                    <a:prstGeom prst="rect">
                      <a:avLst/>
                    </a:prstGeom>
                  </pic:spPr>
                </pic:pic>
              </a:graphicData>
            </a:graphic>
          </wp:inline>
        </w:drawing>
      </w:r>
    </w:p>
    <w:p w14:paraId="71109267" w14:textId="5C0BC306" w:rsidR="00BE4396" w:rsidRPr="005776A6" w:rsidRDefault="00BE4396" w:rsidP="005D4B76">
      <w:pPr>
        <w:spacing w:line="360" w:lineRule="auto"/>
        <w:jc w:val="both"/>
        <w:rPr>
          <w:rFonts w:ascii="Arial" w:hAnsi="Arial" w:cs="Arial"/>
          <w:color w:val="000000"/>
        </w:rPr>
      </w:pPr>
      <w:r w:rsidRPr="005776A6">
        <w:rPr>
          <w:rFonts w:ascii="Arial" w:hAnsi="Arial" w:cs="Arial"/>
          <w:color w:val="000000"/>
        </w:rPr>
        <w:t xml:space="preserve">As per the fig we can see there are countries like </w:t>
      </w:r>
      <w:r w:rsidR="00BB4160" w:rsidRPr="005776A6">
        <w:rPr>
          <w:rFonts w:ascii="Arial" w:hAnsi="Arial" w:cs="Arial"/>
          <w:color w:val="000000"/>
        </w:rPr>
        <w:t>Russia,</w:t>
      </w:r>
      <w:r w:rsidRPr="005776A6">
        <w:rPr>
          <w:rFonts w:ascii="Arial" w:hAnsi="Arial" w:cs="Arial"/>
          <w:color w:val="000000"/>
        </w:rPr>
        <w:t xml:space="preserve"> Ukraine and Hungary having some sort of </w:t>
      </w:r>
      <w:r w:rsidR="00B823BF" w:rsidRPr="005776A6">
        <w:rPr>
          <w:rFonts w:ascii="Arial" w:hAnsi="Arial" w:cs="Arial"/>
          <w:color w:val="000000"/>
        </w:rPr>
        <w:t>relation</w:t>
      </w:r>
      <w:r w:rsidRPr="005776A6">
        <w:rPr>
          <w:rFonts w:ascii="Arial" w:hAnsi="Arial" w:cs="Arial"/>
          <w:color w:val="000000"/>
        </w:rPr>
        <w:t xml:space="preserve"> in terms of number of suicides per hundred k.</w:t>
      </w:r>
      <w:r w:rsidR="007E1A18" w:rsidRPr="005776A6">
        <w:rPr>
          <w:rFonts w:ascii="Arial" w:hAnsi="Arial" w:cs="Arial"/>
          <w:color w:val="000000"/>
        </w:rPr>
        <w:t xml:space="preserve"> As per the report from </w:t>
      </w:r>
      <w:sdt>
        <w:sdtPr>
          <w:rPr>
            <w:rFonts w:ascii="Arial" w:hAnsi="Arial" w:cs="Arial"/>
            <w:color w:val="000000"/>
          </w:rPr>
          <w:tag w:val="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
          <w:id w:val="-1948448665"/>
          <w:placeholder>
            <w:docPart w:val="DefaultPlaceholder_-1854013440"/>
          </w:placeholder>
        </w:sdtPr>
        <w:sdtEndPr/>
        <w:sdtContent>
          <w:r w:rsidR="00770ACD" w:rsidRPr="00770ACD">
            <w:rPr>
              <w:rFonts w:ascii="Arial" w:hAnsi="Arial" w:cs="Arial"/>
              <w:color w:val="000000"/>
            </w:rPr>
            <w:t>BBC News</w:t>
          </w:r>
        </w:sdtContent>
      </w:sdt>
      <w:r w:rsidR="007E1A18" w:rsidRPr="005776A6">
        <w:rPr>
          <w:rFonts w:ascii="Arial" w:hAnsi="Arial" w:cs="Arial"/>
          <w:color w:val="000000"/>
        </w:rPr>
        <w:t xml:space="preserve">, the reasons for suicides in Ukraine is an after math of the conflicts between Russia and Ukraine and continuous war. </w:t>
      </w:r>
      <w:r w:rsidR="00A03543" w:rsidRPr="005776A6">
        <w:rPr>
          <w:rFonts w:ascii="Arial" w:hAnsi="Arial" w:cs="Arial"/>
          <w:color w:val="000000"/>
        </w:rPr>
        <w:t xml:space="preserve">Our data clearly shown the one of the most affected </w:t>
      </w:r>
      <w:r w:rsidR="00BB4160" w:rsidRPr="005776A6">
        <w:rPr>
          <w:rFonts w:ascii="Arial" w:hAnsi="Arial" w:cs="Arial"/>
          <w:color w:val="000000"/>
        </w:rPr>
        <w:t>countries</w:t>
      </w:r>
      <w:r w:rsidR="00A03543" w:rsidRPr="005776A6">
        <w:rPr>
          <w:rFonts w:ascii="Arial" w:hAnsi="Arial" w:cs="Arial"/>
          <w:color w:val="000000"/>
        </w:rPr>
        <w:t xml:space="preserve"> in terms of suicide as Ukraine.</w:t>
      </w:r>
    </w:p>
    <w:p w14:paraId="449D547F" w14:textId="62BF5C4F" w:rsidR="00D94E2E" w:rsidRPr="005776A6" w:rsidRDefault="00D94E2E" w:rsidP="005D4B76">
      <w:pPr>
        <w:spacing w:line="360" w:lineRule="auto"/>
        <w:jc w:val="center"/>
        <w:rPr>
          <w:rFonts w:ascii="Arial" w:hAnsi="Arial" w:cs="Arial"/>
          <w:color w:val="000000"/>
        </w:rPr>
      </w:pPr>
    </w:p>
    <w:p w14:paraId="62452A2C" w14:textId="5534D474" w:rsidR="00D94E2E" w:rsidRPr="005776A6" w:rsidRDefault="00D94E2E"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25D53E85" wp14:editId="124C5E9C">
            <wp:extent cx="3051323" cy="339524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2477" cy="3407660"/>
                    </a:xfrm>
                    <a:prstGeom prst="rect">
                      <a:avLst/>
                    </a:prstGeom>
                    <a:noFill/>
                    <a:ln>
                      <a:noFill/>
                    </a:ln>
                  </pic:spPr>
                </pic:pic>
              </a:graphicData>
            </a:graphic>
          </wp:inline>
        </w:drawing>
      </w:r>
    </w:p>
    <w:p w14:paraId="66C73BDB" w14:textId="6C204B76" w:rsidR="00684171" w:rsidRPr="005776A6" w:rsidRDefault="00684171" w:rsidP="005D4B76">
      <w:pPr>
        <w:spacing w:line="360" w:lineRule="auto"/>
        <w:jc w:val="both"/>
        <w:rPr>
          <w:rFonts w:ascii="Arial" w:hAnsi="Arial" w:cs="Arial"/>
          <w:color w:val="000000"/>
        </w:rPr>
      </w:pPr>
    </w:p>
    <w:p w14:paraId="2DFBE53B" w14:textId="0D80B82A" w:rsidR="00D82E28" w:rsidRPr="005776A6" w:rsidRDefault="00D82E28" w:rsidP="005D4B76">
      <w:pPr>
        <w:spacing w:line="360" w:lineRule="auto"/>
        <w:jc w:val="both"/>
        <w:rPr>
          <w:rFonts w:ascii="Arial" w:hAnsi="Arial" w:cs="Arial"/>
          <w:color w:val="000000"/>
        </w:rPr>
      </w:pPr>
      <w:r w:rsidRPr="005776A6">
        <w:rPr>
          <w:rFonts w:ascii="Arial" w:hAnsi="Arial" w:cs="Arial"/>
          <w:color w:val="000000"/>
        </w:rPr>
        <w:t>The above figure shows the scale of suicides among different countries. It is very clear to see that Russian federation is showing the most suicide rate among all the other countries.</w:t>
      </w:r>
      <w:r w:rsidR="00E13179" w:rsidRPr="005776A6">
        <w:rPr>
          <w:rFonts w:ascii="Arial" w:hAnsi="Arial" w:cs="Arial"/>
          <w:color w:val="000000"/>
        </w:rPr>
        <w:t xml:space="preserve"> As per the previous studies like </w:t>
      </w:r>
      <w:sdt>
        <w:sdtPr>
          <w:rPr>
            <w:rFonts w:ascii="Arial" w:hAnsi="Arial" w:cs="Arial"/>
            <w:color w:val="000000"/>
          </w:rPr>
          <w:tag w:val="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
          <w:id w:val="-1978372168"/>
          <w:placeholder>
            <w:docPart w:val="DefaultPlaceholder_-1854013440"/>
          </w:placeholder>
        </w:sdtPr>
        <w:sdtEndPr/>
        <w:sdtContent>
          <w:r w:rsidR="00770ACD" w:rsidRPr="00770ACD">
            <w:rPr>
              <w:rFonts w:ascii="Arial" w:hAnsi="Arial" w:cs="Arial"/>
              <w:color w:val="000000"/>
            </w:rPr>
            <w:t xml:space="preserve">Bellman and </w:t>
          </w:r>
          <w:proofErr w:type="spellStart"/>
          <w:r w:rsidR="00770ACD" w:rsidRPr="00770ACD">
            <w:rPr>
              <w:rFonts w:ascii="Arial" w:hAnsi="Arial" w:cs="Arial"/>
              <w:color w:val="000000"/>
            </w:rPr>
            <w:t>Namdev</w:t>
          </w:r>
          <w:proofErr w:type="spellEnd"/>
          <w:r w:rsidR="00770ACD" w:rsidRPr="00770ACD">
            <w:rPr>
              <w:rFonts w:ascii="Arial" w:hAnsi="Arial" w:cs="Arial"/>
              <w:color w:val="000000"/>
            </w:rPr>
            <w:t xml:space="preserve"> study</w:t>
          </w:r>
        </w:sdtContent>
      </w:sdt>
      <w:r w:rsidR="00E13179" w:rsidRPr="005776A6">
        <w:rPr>
          <w:rFonts w:ascii="Arial" w:hAnsi="Arial" w:cs="Arial"/>
          <w:color w:val="000000"/>
        </w:rPr>
        <w:t xml:space="preserve"> it’s very clear that Russia is facing issues with suicidal behaviour from male population and also their</w:t>
      </w:r>
      <w:r w:rsidR="006A0141" w:rsidRPr="005776A6">
        <w:rPr>
          <w:rFonts w:ascii="Arial" w:hAnsi="Arial" w:cs="Arial"/>
          <w:color w:val="000000"/>
        </w:rPr>
        <w:t xml:space="preserve"> </w:t>
      </w:r>
      <w:r w:rsidR="00E13179" w:rsidRPr="005776A6">
        <w:rPr>
          <w:rFonts w:ascii="Arial" w:hAnsi="Arial" w:cs="Arial"/>
          <w:color w:val="000000"/>
        </w:rPr>
        <w:t>drinking habits have significant effect on leading them to commit suicide.</w:t>
      </w:r>
    </w:p>
    <w:p w14:paraId="14A657F7" w14:textId="43C72FAC" w:rsidR="00684171" w:rsidRPr="005776A6" w:rsidRDefault="00684171"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6935EF43" wp14:editId="78112E29">
            <wp:extent cx="3745782" cy="5640870"/>
            <wp:effectExtent l="0" t="0" r="7620" b="0"/>
            <wp:docPr id="16" name="Picture 16"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815" cy="5657484"/>
                    </a:xfrm>
                    <a:prstGeom prst="rect">
                      <a:avLst/>
                    </a:prstGeom>
                    <a:noFill/>
                    <a:ln>
                      <a:noFill/>
                    </a:ln>
                  </pic:spPr>
                </pic:pic>
              </a:graphicData>
            </a:graphic>
          </wp:inline>
        </w:drawing>
      </w:r>
    </w:p>
    <w:p w14:paraId="4B7CC3E2" w14:textId="0C738C3F" w:rsidR="008729B2" w:rsidRPr="005776A6" w:rsidRDefault="008729B2" w:rsidP="005D4B76">
      <w:pPr>
        <w:spacing w:line="360" w:lineRule="auto"/>
        <w:jc w:val="center"/>
        <w:rPr>
          <w:rFonts w:ascii="Arial" w:hAnsi="Arial" w:cs="Arial"/>
          <w:color w:val="000000"/>
        </w:rPr>
      </w:pPr>
    </w:p>
    <w:p w14:paraId="47D809E1" w14:textId="0E05F68C" w:rsidR="008729B2" w:rsidRPr="005776A6" w:rsidRDefault="008729B2"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E7970D2" wp14:editId="738D1407">
            <wp:extent cx="2669976" cy="2072317"/>
            <wp:effectExtent l="0" t="0" r="0" b="444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stretch>
                      <a:fillRect/>
                    </a:stretch>
                  </pic:blipFill>
                  <pic:spPr>
                    <a:xfrm>
                      <a:off x="0" y="0"/>
                      <a:ext cx="2677298" cy="2078000"/>
                    </a:xfrm>
                    <a:prstGeom prst="rect">
                      <a:avLst/>
                    </a:prstGeom>
                  </pic:spPr>
                </pic:pic>
              </a:graphicData>
            </a:graphic>
          </wp:inline>
        </w:drawing>
      </w:r>
    </w:p>
    <w:p w14:paraId="15D00EE3" w14:textId="77777777" w:rsidR="00A150D0" w:rsidRPr="005776A6" w:rsidRDefault="00A150D0" w:rsidP="005D4B76">
      <w:pPr>
        <w:spacing w:line="360" w:lineRule="auto"/>
        <w:jc w:val="center"/>
        <w:rPr>
          <w:rFonts w:ascii="Arial" w:hAnsi="Arial" w:cs="Arial"/>
          <w:color w:val="000000"/>
        </w:rPr>
      </w:pPr>
    </w:p>
    <w:p w14:paraId="753CCB4A" w14:textId="7F934C72" w:rsidR="00747372" w:rsidRPr="005776A6" w:rsidRDefault="00747372"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4BF75D33" wp14:editId="47160CAA">
            <wp:extent cx="4530382" cy="1852810"/>
            <wp:effectExtent l="0" t="0" r="381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4"/>
                    <a:stretch>
                      <a:fillRect/>
                    </a:stretch>
                  </pic:blipFill>
                  <pic:spPr>
                    <a:xfrm>
                      <a:off x="0" y="0"/>
                      <a:ext cx="4537656" cy="1855785"/>
                    </a:xfrm>
                    <a:prstGeom prst="rect">
                      <a:avLst/>
                    </a:prstGeom>
                  </pic:spPr>
                </pic:pic>
              </a:graphicData>
            </a:graphic>
          </wp:inline>
        </w:drawing>
      </w:r>
    </w:p>
    <w:p w14:paraId="50E8A5ED" w14:textId="08326053" w:rsidR="004E2004" w:rsidRPr="005776A6" w:rsidRDefault="004E2004" w:rsidP="005D4B76">
      <w:pPr>
        <w:spacing w:line="360" w:lineRule="auto"/>
        <w:jc w:val="center"/>
        <w:rPr>
          <w:rFonts w:ascii="Arial" w:hAnsi="Arial" w:cs="Arial"/>
          <w:color w:val="000000"/>
        </w:rPr>
      </w:pPr>
    </w:p>
    <w:p w14:paraId="0FA600DC" w14:textId="179B2D86" w:rsidR="004E2004" w:rsidRPr="005776A6" w:rsidRDefault="004E2004"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19B3EB7D" wp14:editId="15C31A78">
            <wp:extent cx="3933645" cy="2521147"/>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7120" cy="2523374"/>
                    </a:xfrm>
                    <a:prstGeom prst="rect">
                      <a:avLst/>
                    </a:prstGeom>
                    <a:noFill/>
                    <a:ln>
                      <a:noFill/>
                    </a:ln>
                  </pic:spPr>
                </pic:pic>
              </a:graphicData>
            </a:graphic>
          </wp:inline>
        </w:drawing>
      </w:r>
      <w:r w:rsidR="00AB3D6F" w:rsidRPr="005776A6">
        <w:rPr>
          <w:rFonts w:ascii="Arial" w:hAnsi="Arial" w:cs="Arial"/>
          <w:color w:val="000000"/>
        </w:rPr>
        <w:tab/>
      </w:r>
    </w:p>
    <w:p w14:paraId="14F6113A" w14:textId="77777777" w:rsidR="002A23D3" w:rsidRPr="005776A6" w:rsidRDefault="002A23D3" w:rsidP="005D4B76">
      <w:pPr>
        <w:spacing w:line="360" w:lineRule="auto"/>
        <w:jc w:val="center"/>
        <w:rPr>
          <w:rFonts w:ascii="Arial" w:hAnsi="Arial" w:cs="Arial"/>
          <w:color w:val="000000"/>
        </w:rPr>
      </w:pPr>
    </w:p>
    <w:p w14:paraId="295BCC95" w14:textId="220FAC24" w:rsidR="00654189" w:rsidRPr="00521420" w:rsidRDefault="00FF3CEF" w:rsidP="005D4B76">
      <w:pPr>
        <w:spacing w:line="360" w:lineRule="auto"/>
        <w:rPr>
          <w:rFonts w:ascii="Arial" w:hAnsi="Arial" w:cs="Arial"/>
          <w:b/>
          <w:bCs/>
          <w:sz w:val="32"/>
          <w:szCs w:val="32"/>
        </w:rPr>
      </w:pPr>
      <w:r w:rsidRPr="00521420">
        <w:rPr>
          <w:rFonts w:ascii="Arial" w:hAnsi="Arial" w:cs="Arial"/>
          <w:b/>
          <w:bCs/>
          <w:sz w:val="32"/>
          <w:szCs w:val="32"/>
        </w:rPr>
        <w:lastRenderedPageBreak/>
        <w:t>3.</w:t>
      </w:r>
      <w:r w:rsidR="00BC2581" w:rsidRPr="00521420">
        <w:rPr>
          <w:rFonts w:ascii="Arial" w:hAnsi="Arial" w:cs="Arial"/>
          <w:b/>
          <w:bCs/>
          <w:sz w:val="32"/>
          <w:szCs w:val="32"/>
        </w:rPr>
        <w:t>3</w:t>
      </w:r>
      <w:r w:rsidRPr="00521420">
        <w:rPr>
          <w:rFonts w:ascii="Arial" w:hAnsi="Arial" w:cs="Arial"/>
          <w:b/>
          <w:bCs/>
          <w:sz w:val="32"/>
          <w:szCs w:val="32"/>
        </w:rPr>
        <w:t xml:space="preserve"> </w:t>
      </w:r>
      <w:r w:rsidR="00BC2581" w:rsidRPr="00521420">
        <w:rPr>
          <w:rFonts w:ascii="Arial" w:hAnsi="Arial" w:cs="Arial"/>
          <w:b/>
          <w:bCs/>
          <w:sz w:val="32"/>
          <w:szCs w:val="32"/>
        </w:rPr>
        <w:t>Modeling and Forecasting</w:t>
      </w:r>
    </w:p>
    <w:p w14:paraId="7FF33D4E" w14:textId="6CCDDDFF" w:rsidR="002671A6" w:rsidRPr="005776A6" w:rsidRDefault="004B44DB" w:rsidP="005D4B76">
      <w:pPr>
        <w:spacing w:line="360" w:lineRule="auto"/>
        <w:jc w:val="both"/>
        <w:rPr>
          <w:rFonts w:ascii="Arial" w:hAnsi="Arial" w:cs="Arial"/>
          <w:color w:val="000000"/>
        </w:rPr>
      </w:pPr>
      <w:r w:rsidRPr="005776A6">
        <w:rPr>
          <w:rFonts w:ascii="Arial" w:hAnsi="Arial" w:cs="Arial"/>
          <w:color w:val="000000"/>
        </w:rPr>
        <w:t xml:space="preserve">Secondly, </w:t>
      </w:r>
      <w:r w:rsidRPr="005776A6">
        <w:rPr>
          <w:rFonts w:ascii="Arial" w:hAnsi="Arial" w:cs="Arial"/>
        </w:rP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rsidRPr="005776A6">
        <w:rPr>
          <w:rFonts w:ascii="Arial" w:hAnsi="Arial" w:cs="Arial"/>
        </w:rPr>
        <w:t xml:space="preserve"> Dealing with numerical and categorical variables I have used decision tree classifier capable of classifying purposes.</w:t>
      </w:r>
      <w:r w:rsidR="00A825BB" w:rsidRPr="005776A6">
        <w:rPr>
          <w:rFonts w:ascii="Arial" w:hAnsi="Arial" w:cs="Arial"/>
        </w:rPr>
        <w:t xml:space="preserve"> I could see the </w:t>
      </w:r>
      <w:sdt>
        <w:sdtPr>
          <w:rPr>
            <w:rFonts w:ascii="Arial" w:hAnsi="Arial" w:cs="Arial"/>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770ACD" w:rsidRPr="00770ACD">
            <w:rPr>
              <w:rFonts w:ascii="Arial" w:hAnsi="Arial" w:cs="Arial"/>
              <w:color w:val="000000"/>
            </w:rPr>
            <w:t>Brunello et al</w:t>
          </w:r>
        </w:sdtContent>
      </w:sdt>
      <w:r w:rsidR="00A825BB" w:rsidRPr="005776A6">
        <w:rPr>
          <w:rFonts w:ascii="Arial" w:hAnsi="Arial" w:cs="Arial"/>
          <w:color w:val="000000"/>
        </w:rPr>
        <w:t xml:space="preserve"> has successfully implemented them in their research which really inspired me to adapt the idea in suicide analysis.</w:t>
      </w:r>
      <w:r w:rsidR="00995FA9" w:rsidRPr="00995FA9">
        <w:rPr>
          <w:rFonts w:ascii="Arial" w:hAnsi="Arial" w:cs="Arial"/>
          <w:color w:val="000000"/>
        </w:rPr>
        <w:t xml:space="preserve"> </w:t>
      </w:r>
      <w:r w:rsidR="00995FA9" w:rsidRPr="005776A6">
        <w:rPr>
          <w:rFonts w:ascii="Arial" w:hAnsi="Arial" w:cs="Arial"/>
          <w:color w:val="000000"/>
        </w:rPr>
        <w:t>My test includes checking seasonality, tends, stationarity and testing statistical models for finding the best model for prediction</w:t>
      </w:r>
      <w:r w:rsidR="00AA44D8">
        <w:rPr>
          <w:rFonts w:ascii="Arial" w:hAnsi="Arial" w:cs="Arial"/>
          <w:color w:val="000000"/>
        </w:rPr>
        <w:t xml:space="preserve"> for example</w:t>
      </w:r>
      <w:r w:rsidR="00995FA9" w:rsidRPr="005776A6">
        <w:rPr>
          <w:rFonts w:ascii="Arial" w:hAnsi="Arial" w:cs="Arial"/>
          <w:color w:val="000000"/>
        </w:rPr>
        <w:t xml:space="preserve"> AIC and BIC</w:t>
      </w:r>
      <w:r w:rsidR="00995FA9">
        <w:rPr>
          <w:rFonts w:ascii="Arial" w:hAnsi="Arial" w:cs="Arial"/>
          <w:color w:val="000000"/>
        </w:rPr>
        <w:t>.</w:t>
      </w:r>
      <w:r w:rsidR="00995FA9" w:rsidRPr="005776A6">
        <w:rPr>
          <w:rFonts w:ascii="Arial" w:hAnsi="Arial" w:cs="Arial"/>
          <w:color w:val="000000"/>
        </w:rPr>
        <w:t xml:space="preserve"> </w:t>
      </w:r>
    </w:p>
    <w:p w14:paraId="1E7A5CF5" w14:textId="77777777" w:rsidR="00A96683" w:rsidRPr="005776A6" w:rsidRDefault="00A96683" w:rsidP="005D4B76">
      <w:pPr>
        <w:spacing w:line="360" w:lineRule="auto"/>
        <w:jc w:val="center"/>
        <w:rPr>
          <w:rFonts w:ascii="Arial" w:hAnsi="Arial" w:cs="Arial"/>
          <w:noProof/>
        </w:rPr>
      </w:pPr>
    </w:p>
    <w:p w14:paraId="2A5CF389" w14:textId="0D29FA77" w:rsidR="002671A6" w:rsidRPr="005776A6" w:rsidRDefault="002671A6"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0858585A" wp14:editId="2F35D356">
            <wp:extent cx="2504608" cy="1656272"/>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6"/>
                    <a:srcRect l="1345" t="2005" r="1351" b="2070"/>
                    <a:stretch/>
                  </pic:blipFill>
                  <pic:spPr bwMode="auto">
                    <a:xfrm>
                      <a:off x="0" y="0"/>
                      <a:ext cx="2508886" cy="1659101"/>
                    </a:xfrm>
                    <a:prstGeom prst="rect">
                      <a:avLst/>
                    </a:prstGeom>
                    <a:ln>
                      <a:noFill/>
                    </a:ln>
                    <a:extLst>
                      <a:ext uri="{53640926-AAD7-44D8-BBD7-CCE9431645EC}">
                        <a14:shadowObscured xmlns:a14="http://schemas.microsoft.com/office/drawing/2010/main"/>
                      </a:ext>
                    </a:extLst>
                  </pic:spPr>
                </pic:pic>
              </a:graphicData>
            </a:graphic>
          </wp:inline>
        </w:drawing>
      </w:r>
    </w:p>
    <w:p w14:paraId="15593DE8" w14:textId="77777777" w:rsidR="00F350B1" w:rsidRPr="005776A6" w:rsidRDefault="00F350B1" w:rsidP="005D4B76">
      <w:pPr>
        <w:spacing w:line="360" w:lineRule="auto"/>
        <w:jc w:val="center"/>
        <w:rPr>
          <w:rFonts w:ascii="Arial" w:hAnsi="Arial" w:cs="Arial"/>
          <w:noProof/>
        </w:rPr>
      </w:pPr>
    </w:p>
    <w:p w14:paraId="50ECDAD9" w14:textId="77777777" w:rsidR="00F350B1" w:rsidRPr="005776A6" w:rsidRDefault="00F350B1" w:rsidP="005D4B76">
      <w:pPr>
        <w:spacing w:line="360" w:lineRule="auto"/>
        <w:jc w:val="center"/>
        <w:rPr>
          <w:rFonts w:ascii="Arial" w:hAnsi="Arial" w:cs="Arial"/>
          <w:noProof/>
        </w:rPr>
      </w:pPr>
    </w:p>
    <w:p w14:paraId="34F8D7D6" w14:textId="77777777" w:rsidR="006761EF" w:rsidRPr="005776A6" w:rsidRDefault="006761EF" w:rsidP="005D4B76">
      <w:pPr>
        <w:spacing w:line="360" w:lineRule="auto"/>
        <w:jc w:val="center"/>
        <w:rPr>
          <w:rFonts w:ascii="Arial" w:hAnsi="Arial" w:cs="Arial"/>
          <w:noProof/>
        </w:rPr>
      </w:pPr>
    </w:p>
    <w:p w14:paraId="2C9CCD43" w14:textId="77777777" w:rsidR="0053405B" w:rsidRPr="005776A6" w:rsidRDefault="0053405B" w:rsidP="005D4B76">
      <w:pPr>
        <w:spacing w:line="360" w:lineRule="auto"/>
        <w:jc w:val="center"/>
        <w:rPr>
          <w:rFonts w:ascii="Arial" w:hAnsi="Arial" w:cs="Arial"/>
          <w:noProof/>
        </w:rPr>
      </w:pPr>
    </w:p>
    <w:p w14:paraId="1DBF77BB" w14:textId="77777777" w:rsidR="00C86A88" w:rsidRDefault="00C86A88" w:rsidP="005D4B76">
      <w:pPr>
        <w:spacing w:line="360" w:lineRule="auto"/>
        <w:jc w:val="center"/>
        <w:rPr>
          <w:rFonts w:ascii="Arial" w:hAnsi="Arial" w:cs="Arial"/>
          <w:noProof/>
        </w:rPr>
      </w:pPr>
    </w:p>
    <w:p w14:paraId="694BD329" w14:textId="6C29E191" w:rsidR="00E85768" w:rsidRPr="005776A6" w:rsidRDefault="001A13C3"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64EB0767" wp14:editId="4F5788DA">
            <wp:extent cx="3224213" cy="314833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rotWithShape="1">
                    <a:blip r:embed="rId17"/>
                    <a:srcRect l="1240" t="1643" r="2006" b="1024"/>
                    <a:stretch/>
                  </pic:blipFill>
                  <pic:spPr bwMode="auto">
                    <a:xfrm>
                      <a:off x="0" y="0"/>
                      <a:ext cx="3231142" cy="3155095"/>
                    </a:xfrm>
                    <a:prstGeom prst="rect">
                      <a:avLst/>
                    </a:prstGeom>
                    <a:ln>
                      <a:noFill/>
                    </a:ln>
                    <a:extLst>
                      <a:ext uri="{53640926-AAD7-44D8-BBD7-CCE9431645EC}">
                        <a14:shadowObscured xmlns:a14="http://schemas.microsoft.com/office/drawing/2010/main"/>
                      </a:ext>
                    </a:extLst>
                  </pic:spPr>
                </pic:pic>
              </a:graphicData>
            </a:graphic>
          </wp:inline>
        </w:drawing>
      </w:r>
    </w:p>
    <w:p w14:paraId="797E1CCD" w14:textId="2FA3FAF5" w:rsidR="00F36305" w:rsidRPr="005776A6" w:rsidRDefault="008237EA" w:rsidP="005D4B76">
      <w:pPr>
        <w:spacing w:line="360" w:lineRule="auto"/>
        <w:jc w:val="both"/>
        <w:rPr>
          <w:rFonts w:ascii="Arial" w:hAnsi="Arial" w:cs="Arial"/>
          <w:noProof/>
        </w:rPr>
      </w:pPr>
      <w:r w:rsidRPr="005776A6">
        <w:rPr>
          <w:rFonts w:ascii="Arial" w:hAnsi="Arial" w:cs="Arial"/>
          <w:color w:val="000000"/>
        </w:rPr>
        <w:t>AIC and BIC graphs made for checking the order of ARIMA Model. In my research I am trying to work on predictions so, I will be looking at the AIC. From the graph we can see we need to make an AR1 Model.</w:t>
      </w:r>
    </w:p>
    <w:p w14:paraId="4706F39D" w14:textId="0003FE50" w:rsidR="001A13C3" w:rsidRPr="005776A6" w:rsidRDefault="001A13C3"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62CF3DCD" wp14:editId="4288AC93">
            <wp:extent cx="3338423" cy="2374205"/>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8"/>
                    <a:srcRect b="2525"/>
                    <a:stretch/>
                  </pic:blipFill>
                  <pic:spPr bwMode="auto">
                    <a:xfrm>
                      <a:off x="0" y="0"/>
                      <a:ext cx="3343097" cy="2377529"/>
                    </a:xfrm>
                    <a:prstGeom prst="rect">
                      <a:avLst/>
                    </a:prstGeom>
                    <a:ln>
                      <a:noFill/>
                    </a:ln>
                    <a:extLst>
                      <a:ext uri="{53640926-AAD7-44D8-BBD7-CCE9431645EC}">
                        <a14:shadowObscured xmlns:a14="http://schemas.microsoft.com/office/drawing/2010/main"/>
                      </a:ext>
                    </a:extLst>
                  </pic:spPr>
                </pic:pic>
              </a:graphicData>
            </a:graphic>
          </wp:inline>
        </w:drawing>
      </w:r>
    </w:p>
    <w:p w14:paraId="343FE6CE" w14:textId="128638F8" w:rsidR="00E110ED" w:rsidRPr="005776A6" w:rsidRDefault="00E110ED" w:rsidP="005D4B76">
      <w:pPr>
        <w:spacing w:line="360" w:lineRule="auto"/>
        <w:jc w:val="center"/>
        <w:rPr>
          <w:rFonts w:ascii="Arial" w:hAnsi="Arial" w:cs="Arial"/>
          <w:color w:val="000000"/>
        </w:rPr>
      </w:pPr>
    </w:p>
    <w:p w14:paraId="42443203" w14:textId="77777777" w:rsidR="00E110ED" w:rsidRPr="005776A6" w:rsidRDefault="00E110ED" w:rsidP="005D4B76">
      <w:pPr>
        <w:spacing w:line="360" w:lineRule="auto"/>
        <w:jc w:val="center"/>
        <w:rPr>
          <w:rFonts w:ascii="Arial" w:hAnsi="Arial" w:cs="Arial"/>
          <w:color w:val="000000"/>
        </w:rPr>
      </w:pPr>
    </w:p>
    <w:p w14:paraId="16564FB5" w14:textId="36D78B61" w:rsidR="00080E85" w:rsidRPr="00CD0A5A" w:rsidRDefault="007C72F0" w:rsidP="005D4B76">
      <w:pPr>
        <w:spacing w:line="360" w:lineRule="auto"/>
        <w:rPr>
          <w:rFonts w:ascii="Arial" w:eastAsia="Times New Roman" w:hAnsi="Arial" w:cs="Arial"/>
          <w:color w:val="BAC6DB"/>
          <w:sz w:val="24"/>
          <w:szCs w:val="24"/>
        </w:rPr>
      </w:pPr>
      <w:r w:rsidRPr="007C72F0">
        <w:rPr>
          <w:rFonts w:ascii="Arial" w:hAnsi="Arial" w:cs="Arial"/>
          <w:b/>
          <w:bCs/>
          <w:sz w:val="24"/>
          <w:szCs w:val="24"/>
        </w:rPr>
        <w:t>3.3</w:t>
      </w:r>
      <w:r>
        <w:rPr>
          <w:rFonts w:ascii="Arial" w:hAnsi="Arial" w:cs="Arial"/>
          <w:b/>
          <w:bCs/>
          <w:sz w:val="24"/>
          <w:szCs w:val="24"/>
        </w:rPr>
        <w:t>.</w:t>
      </w:r>
      <w:r w:rsidR="00AC5177">
        <w:rPr>
          <w:rFonts w:ascii="Arial" w:hAnsi="Arial" w:cs="Arial"/>
          <w:b/>
          <w:bCs/>
          <w:sz w:val="24"/>
          <w:szCs w:val="24"/>
        </w:rPr>
        <w:t>1</w:t>
      </w:r>
      <w:r w:rsidRPr="00521420">
        <w:rPr>
          <w:rFonts w:ascii="Arial" w:hAnsi="Arial" w:cs="Arial"/>
          <w:b/>
          <w:bCs/>
          <w:sz w:val="32"/>
          <w:szCs w:val="32"/>
        </w:rPr>
        <w:t xml:space="preserve"> </w:t>
      </w:r>
      <w:r w:rsidR="00080E85" w:rsidRPr="00CD0A5A">
        <w:rPr>
          <w:rFonts w:ascii="Arial" w:hAnsi="Arial" w:cs="Arial"/>
          <w:b/>
          <w:bCs/>
          <w:sz w:val="24"/>
          <w:szCs w:val="24"/>
        </w:rPr>
        <w:t>grid search ARIMA parameters for time series</w:t>
      </w:r>
    </w:p>
    <w:p w14:paraId="6913164F" w14:textId="77777777" w:rsidR="00066C1D" w:rsidRDefault="00066C1D" w:rsidP="005D4B76">
      <w:pPr>
        <w:spacing w:line="360" w:lineRule="auto"/>
        <w:jc w:val="center"/>
        <w:rPr>
          <w:rFonts w:ascii="Arial" w:hAnsi="Arial" w:cs="Arial"/>
          <w:color w:val="000000"/>
        </w:rPr>
      </w:pPr>
    </w:p>
    <w:p w14:paraId="1FEC6C41" w14:textId="7F2928E7" w:rsidR="003E1D10" w:rsidRPr="005776A6" w:rsidRDefault="00080E85"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19C98DA" wp14:editId="24AFE2F6">
            <wp:extent cx="2187695" cy="3630643"/>
            <wp:effectExtent l="0" t="0" r="3175"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2190759" cy="3635728"/>
                    </a:xfrm>
                    <a:prstGeom prst="rect">
                      <a:avLst/>
                    </a:prstGeom>
                  </pic:spPr>
                </pic:pic>
              </a:graphicData>
            </a:graphic>
          </wp:inline>
        </w:drawing>
      </w:r>
    </w:p>
    <w:p w14:paraId="1EA38D26" w14:textId="64D5AAB6" w:rsidR="00E84DCF" w:rsidRDefault="009947FA" w:rsidP="005D4B76">
      <w:pPr>
        <w:spacing w:line="360" w:lineRule="auto"/>
        <w:rPr>
          <w:rFonts w:ascii="Arial" w:eastAsia="Times New Roman" w:hAnsi="Arial" w:cs="Arial"/>
          <w:color w:val="BAC6DB"/>
          <w:sz w:val="24"/>
          <w:szCs w:val="24"/>
        </w:rPr>
      </w:pPr>
      <w:r w:rsidRPr="007C72F0">
        <w:rPr>
          <w:rFonts w:ascii="Arial" w:hAnsi="Arial" w:cs="Arial"/>
          <w:b/>
          <w:bCs/>
          <w:sz w:val="24"/>
          <w:szCs w:val="24"/>
        </w:rPr>
        <w:t>3.3</w:t>
      </w:r>
      <w:r>
        <w:rPr>
          <w:rFonts w:ascii="Arial" w:hAnsi="Arial" w:cs="Arial"/>
          <w:b/>
          <w:bCs/>
          <w:sz w:val="24"/>
          <w:szCs w:val="24"/>
        </w:rPr>
        <w:t>.</w:t>
      </w:r>
      <w:r w:rsidR="00F77AE3">
        <w:rPr>
          <w:rFonts w:ascii="Arial" w:hAnsi="Arial" w:cs="Arial"/>
          <w:b/>
          <w:bCs/>
          <w:sz w:val="24"/>
          <w:szCs w:val="24"/>
        </w:rPr>
        <w:t>2</w:t>
      </w:r>
      <w:r w:rsidRPr="00521420">
        <w:rPr>
          <w:rFonts w:ascii="Arial" w:hAnsi="Arial" w:cs="Arial"/>
          <w:b/>
          <w:bCs/>
          <w:sz w:val="32"/>
          <w:szCs w:val="32"/>
        </w:rPr>
        <w:t xml:space="preserve"> </w:t>
      </w:r>
      <w:r w:rsidR="00FA4158">
        <w:rPr>
          <w:rFonts w:ascii="Arial" w:hAnsi="Arial" w:cs="Arial"/>
          <w:b/>
          <w:bCs/>
          <w:sz w:val="24"/>
          <w:szCs w:val="24"/>
        </w:rPr>
        <w:t>Prediction using Vector Auto Regression Models</w:t>
      </w:r>
      <w:r w:rsidR="00CE6B75">
        <w:rPr>
          <w:rFonts w:ascii="Arial" w:hAnsi="Arial" w:cs="Arial"/>
          <w:b/>
          <w:bCs/>
          <w:sz w:val="24"/>
          <w:szCs w:val="24"/>
        </w:rPr>
        <w:t xml:space="preserve"> (VAR Model)</w:t>
      </w:r>
    </w:p>
    <w:p w14:paraId="1DB00ADA" w14:textId="77777777" w:rsidR="008A4B4F" w:rsidRPr="008A4B4F" w:rsidRDefault="008A4B4F" w:rsidP="005D4B76">
      <w:pPr>
        <w:spacing w:line="360" w:lineRule="auto"/>
        <w:rPr>
          <w:rFonts w:ascii="Arial" w:eastAsia="Times New Roman" w:hAnsi="Arial" w:cs="Arial"/>
          <w:color w:val="BAC6DB"/>
          <w:sz w:val="6"/>
          <w:szCs w:val="6"/>
        </w:rPr>
      </w:pPr>
    </w:p>
    <w:p w14:paraId="307A1176" w14:textId="7A2DD0D1" w:rsidR="00E84DCF" w:rsidRPr="005776A6" w:rsidRDefault="00E84DCF" w:rsidP="005D4B76">
      <w:pPr>
        <w:spacing w:line="360" w:lineRule="auto"/>
        <w:jc w:val="both"/>
        <w:rPr>
          <w:rFonts w:ascii="Arial" w:hAnsi="Arial" w:cs="Arial"/>
          <w:color w:val="000000"/>
        </w:rPr>
      </w:pPr>
      <w:r w:rsidRPr="005776A6">
        <w:rPr>
          <w:rFonts w:ascii="Arial" w:hAnsi="Arial" w:cs="Arial"/>
          <w:color w:val="000000"/>
        </w:rPr>
        <w:t>Another Model used for the time series data is VAR model. Vector Auto Regression.</w:t>
      </w:r>
      <w:r w:rsidR="00C84050" w:rsidRPr="005776A6">
        <w:rPr>
          <w:rFonts w:ascii="Arial" w:hAnsi="Arial" w:cs="Arial"/>
          <w:color w:val="000000"/>
        </w:rPr>
        <w:t xml:space="preserve"> The reason behind using this model is </w:t>
      </w:r>
      <w:r w:rsidR="00683C46" w:rsidRPr="005776A6">
        <w:rPr>
          <w:rFonts w:ascii="Arial" w:hAnsi="Arial" w:cs="Arial"/>
          <w:color w:val="000000"/>
        </w:rPr>
        <w:t>that</w:t>
      </w:r>
      <w:r w:rsidR="00C84050" w:rsidRPr="005776A6">
        <w:rPr>
          <w:rFonts w:ascii="Arial" w:hAnsi="Arial" w:cs="Arial"/>
          <w:color w:val="000000"/>
        </w:rPr>
        <w:t xml:space="preserve"> it helps in forecasting models based on multiple variables in time series. </w:t>
      </w:r>
      <w:r w:rsidR="008D043B" w:rsidRPr="005776A6">
        <w:rPr>
          <w:rFonts w:ascii="Arial" w:hAnsi="Arial" w:cs="Arial"/>
          <w:color w:val="000000"/>
        </w:rPr>
        <w:t>Usually,</w:t>
      </w:r>
      <w:r w:rsidR="00C84050" w:rsidRPr="005776A6">
        <w:rPr>
          <w:rFonts w:ascii="Arial" w:hAnsi="Arial" w:cs="Arial"/>
          <w:color w:val="000000"/>
        </w:rPr>
        <w:t xml:space="preserve"> we use single variable and sequential time for time series Analysis. But here I was able to include multiple variables in the model as you can see in the figure.</w:t>
      </w:r>
      <w:r w:rsidR="005378B5" w:rsidRPr="005776A6">
        <w:rPr>
          <w:rFonts w:ascii="Arial" w:hAnsi="Arial" w:cs="Arial"/>
          <w:color w:val="000000"/>
        </w:rPr>
        <w:t xml:space="preserve"> </w:t>
      </w:r>
      <w:sdt>
        <w:sdtPr>
          <w:rPr>
            <w:rFonts w:ascii="Arial" w:hAnsi="Arial" w:cs="Arial"/>
            <w:color w:val="000000"/>
          </w:rPr>
          <w:tag w:val="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367032381"/>
          <w:placeholder>
            <w:docPart w:val="DefaultPlaceholder_-1854013440"/>
          </w:placeholder>
        </w:sdtPr>
        <w:sdtEndPr/>
        <w:sdtContent>
          <w:r w:rsidR="00770ACD" w:rsidRPr="00770ACD">
            <w:rPr>
              <w:rFonts w:ascii="Arial" w:hAnsi="Arial" w:cs="Arial"/>
              <w:color w:val="000000"/>
            </w:rPr>
            <w:t>Vector Autoregressive Models</w:t>
          </w:r>
        </w:sdtContent>
      </w:sdt>
      <w:r w:rsidR="005378B5" w:rsidRPr="005776A6">
        <w:rPr>
          <w:rFonts w:ascii="Arial" w:hAnsi="Arial" w:cs="Arial"/>
          <w:color w:val="000000"/>
        </w:rPr>
        <w:t xml:space="preserve"> are one of the best models we could use choose for time series.</w:t>
      </w:r>
    </w:p>
    <w:p w14:paraId="269415AF" w14:textId="1A10A2A8" w:rsidR="00C6602E" w:rsidRPr="005776A6" w:rsidRDefault="00C8197D" w:rsidP="005D4B76">
      <w:pPr>
        <w:spacing w:line="360" w:lineRule="auto"/>
        <w:jc w:val="both"/>
        <w:rPr>
          <w:rFonts w:ascii="Arial" w:hAnsi="Arial" w:cs="Arial"/>
          <w:color w:val="000000"/>
        </w:rPr>
      </w:pPr>
      <w:r w:rsidRPr="005776A6">
        <w:rPr>
          <w:rFonts w:ascii="Arial" w:hAnsi="Arial" w:cs="Arial"/>
          <w:noProof/>
        </w:rPr>
        <w:drawing>
          <wp:inline distT="0" distB="0" distL="0" distR="0" wp14:anchorId="5DFF55DF" wp14:editId="31A83591">
            <wp:extent cx="5943600" cy="1842770"/>
            <wp:effectExtent l="0" t="0" r="0" b="508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20"/>
                    <a:stretch>
                      <a:fillRect/>
                    </a:stretch>
                  </pic:blipFill>
                  <pic:spPr>
                    <a:xfrm>
                      <a:off x="0" y="0"/>
                      <a:ext cx="5943600" cy="1842770"/>
                    </a:xfrm>
                    <a:prstGeom prst="rect">
                      <a:avLst/>
                    </a:prstGeom>
                  </pic:spPr>
                </pic:pic>
              </a:graphicData>
            </a:graphic>
          </wp:inline>
        </w:drawing>
      </w:r>
    </w:p>
    <w:p w14:paraId="0B3CD6D5" w14:textId="534C3858" w:rsidR="00C6602E" w:rsidRDefault="00C6602E" w:rsidP="005D4B76">
      <w:pPr>
        <w:spacing w:line="360" w:lineRule="auto"/>
        <w:jc w:val="both"/>
        <w:rPr>
          <w:rFonts w:ascii="Arial" w:hAnsi="Arial" w:cs="Arial"/>
          <w:color w:val="000000"/>
        </w:rPr>
      </w:pPr>
      <w:r w:rsidRPr="005776A6">
        <w:rPr>
          <w:rFonts w:ascii="Arial" w:hAnsi="Arial" w:cs="Arial"/>
          <w:color w:val="000000"/>
        </w:rPr>
        <w:t>You can see in the above example we have predicted the number of suicides for the year 2016 using VAR Model on the time series sequential data.</w:t>
      </w:r>
    </w:p>
    <w:p w14:paraId="2E1A5E5D" w14:textId="13017352" w:rsidR="00D227B8" w:rsidRPr="005776A6" w:rsidRDefault="00D227B8" w:rsidP="005D4B76">
      <w:pPr>
        <w:spacing w:line="360" w:lineRule="auto"/>
        <w:jc w:val="center"/>
        <w:rPr>
          <w:rFonts w:ascii="Arial" w:hAnsi="Arial" w:cs="Arial"/>
          <w:color w:val="000000"/>
        </w:rPr>
      </w:pPr>
      <w:r w:rsidRPr="005776A6">
        <w:rPr>
          <w:rFonts w:ascii="Arial" w:hAnsi="Arial" w:cs="Arial"/>
          <w:noProof/>
        </w:rPr>
        <w:lastRenderedPageBreak/>
        <w:drawing>
          <wp:inline distT="0" distB="0" distL="0" distR="0" wp14:anchorId="39B1BEB9" wp14:editId="13A57CF8">
            <wp:extent cx="3010618" cy="301061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6187" cy="3016187"/>
                    </a:xfrm>
                    <a:prstGeom prst="rect">
                      <a:avLst/>
                    </a:prstGeom>
                    <a:noFill/>
                    <a:ln>
                      <a:noFill/>
                    </a:ln>
                  </pic:spPr>
                </pic:pic>
              </a:graphicData>
            </a:graphic>
          </wp:inline>
        </w:drawing>
      </w:r>
    </w:p>
    <w:p w14:paraId="5232E67D" w14:textId="784BA2D1" w:rsidR="00E84DCF" w:rsidRPr="005776A6" w:rsidRDefault="003B52F5" w:rsidP="005D4B76">
      <w:pPr>
        <w:spacing w:line="360" w:lineRule="auto"/>
        <w:jc w:val="center"/>
        <w:rPr>
          <w:rFonts w:ascii="Arial" w:hAnsi="Arial" w:cs="Arial"/>
          <w:color w:val="000000"/>
        </w:rPr>
      </w:pPr>
      <w:r w:rsidRPr="005776A6">
        <w:rPr>
          <w:rFonts w:ascii="Arial" w:hAnsi="Arial" w:cs="Arial"/>
          <w:noProof/>
        </w:rPr>
        <w:drawing>
          <wp:inline distT="0" distB="0" distL="0" distR="0" wp14:anchorId="1BFB4F14" wp14:editId="278A1D40">
            <wp:extent cx="2064066" cy="4278702"/>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2"/>
                    <a:stretch>
                      <a:fillRect/>
                    </a:stretch>
                  </pic:blipFill>
                  <pic:spPr>
                    <a:xfrm>
                      <a:off x="0" y="0"/>
                      <a:ext cx="2066753" cy="4284273"/>
                    </a:xfrm>
                    <a:prstGeom prst="rect">
                      <a:avLst/>
                    </a:prstGeom>
                  </pic:spPr>
                </pic:pic>
              </a:graphicData>
            </a:graphic>
          </wp:inline>
        </w:drawing>
      </w:r>
    </w:p>
    <w:p w14:paraId="08B21C66" w14:textId="77777777" w:rsidR="0051737B" w:rsidRPr="005776A6" w:rsidRDefault="0051737B" w:rsidP="005D4B76">
      <w:pPr>
        <w:spacing w:line="360" w:lineRule="auto"/>
        <w:jc w:val="center"/>
        <w:rPr>
          <w:rFonts w:ascii="Arial" w:hAnsi="Arial" w:cs="Arial"/>
          <w:color w:val="000000"/>
        </w:rPr>
      </w:pPr>
    </w:p>
    <w:p w14:paraId="77038888" w14:textId="2F567CE3" w:rsidR="003B52F5" w:rsidRDefault="003B52F5" w:rsidP="005D4B76">
      <w:pPr>
        <w:spacing w:line="360" w:lineRule="auto"/>
        <w:jc w:val="both"/>
        <w:rPr>
          <w:rFonts w:ascii="Arial" w:hAnsi="Arial" w:cs="Arial"/>
          <w:color w:val="000000"/>
        </w:rPr>
      </w:pPr>
      <w:r w:rsidRPr="005776A6">
        <w:rPr>
          <w:rFonts w:ascii="Arial" w:hAnsi="Arial" w:cs="Arial"/>
          <w:color w:val="000000"/>
        </w:rPr>
        <w:lastRenderedPageBreak/>
        <w:t>As you can see in the fig, we have calculated the accuracy of each variable.</w:t>
      </w:r>
      <w:r w:rsidR="00ED4A62" w:rsidRPr="005776A6">
        <w:rPr>
          <w:rFonts w:ascii="Arial" w:hAnsi="Arial" w:cs="Arial"/>
          <w:color w:val="000000"/>
        </w:rPr>
        <w:t xml:space="preserve"> This helps us understand how well our model is performing.</w:t>
      </w:r>
    </w:p>
    <w:p w14:paraId="2401EA9B" w14:textId="7892037D" w:rsidR="00E502E7" w:rsidRDefault="00E502E7" w:rsidP="005D4B76">
      <w:pPr>
        <w:spacing w:line="360" w:lineRule="auto"/>
        <w:jc w:val="both"/>
        <w:rPr>
          <w:rFonts w:ascii="Arial" w:hAnsi="Arial" w:cs="Arial"/>
          <w:color w:val="000000"/>
        </w:rPr>
      </w:pPr>
    </w:p>
    <w:p w14:paraId="5CBF0002" w14:textId="3C206035" w:rsidR="00E502E7" w:rsidRDefault="00E502E7" w:rsidP="005D4B76">
      <w:pPr>
        <w:spacing w:line="360" w:lineRule="auto"/>
        <w:rPr>
          <w:rFonts w:ascii="Arial" w:hAnsi="Arial" w:cs="Arial"/>
          <w:b/>
          <w:bCs/>
          <w:sz w:val="24"/>
          <w:szCs w:val="24"/>
        </w:rPr>
      </w:pPr>
      <w:r w:rsidRPr="007C72F0">
        <w:rPr>
          <w:rFonts w:ascii="Arial" w:hAnsi="Arial" w:cs="Arial"/>
          <w:b/>
          <w:bCs/>
          <w:sz w:val="24"/>
          <w:szCs w:val="24"/>
        </w:rPr>
        <w:t>3.3</w:t>
      </w:r>
      <w:r>
        <w:rPr>
          <w:rFonts w:ascii="Arial" w:hAnsi="Arial" w:cs="Arial"/>
          <w:b/>
          <w:bCs/>
          <w:sz w:val="24"/>
          <w:szCs w:val="24"/>
        </w:rPr>
        <w:t>.</w:t>
      </w:r>
      <w:r w:rsidR="00D34B8F">
        <w:rPr>
          <w:rFonts w:ascii="Arial" w:hAnsi="Arial" w:cs="Arial"/>
          <w:b/>
          <w:bCs/>
          <w:sz w:val="24"/>
          <w:szCs w:val="24"/>
        </w:rPr>
        <w:t>3</w:t>
      </w:r>
      <w:r w:rsidRPr="00521420">
        <w:rPr>
          <w:rFonts w:ascii="Arial" w:hAnsi="Arial" w:cs="Arial"/>
          <w:b/>
          <w:bCs/>
          <w:sz w:val="32"/>
          <w:szCs w:val="32"/>
        </w:rPr>
        <w:t xml:space="preserve"> </w:t>
      </w:r>
      <w:r>
        <w:rPr>
          <w:rFonts w:ascii="Arial" w:hAnsi="Arial" w:cs="Arial"/>
          <w:b/>
          <w:bCs/>
          <w:sz w:val="24"/>
          <w:szCs w:val="24"/>
        </w:rPr>
        <w:t xml:space="preserve">Prediction using Auto Regression </w:t>
      </w:r>
      <w:r w:rsidR="009A1358">
        <w:rPr>
          <w:rFonts w:ascii="Arial" w:hAnsi="Arial" w:cs="Arial"/>
          <w:b/>
          <w:bCs/>
          <w:sz w:val="24"/>
          <w:szCs w:val="24"/>
        </w:rPr>
        <w:t>Models (</w:t>
      </w:r>
      <w:r w:rsidR="0001438F">
        <w:rPr>
          <w:rFonts w:ascii="Arial" w:hAnsi="Arial" w:cs="Arial"/>
          <w:b/>
          <w:bCs/>
          <w:sz w:val="24"/>
          <w:szCs w:val="24"/>
        </w:rPr>
        <w:t>AR Model)</w:t>
      </w:r>
    </w:p>
    <w:p w14:paraId="0C67CE6C" w14:textId="1606FA63" w:rsidR="00A3272E" w:rsidRPr="00E62BD5" w:rsidRDefault="00A3272E" w:rsidP="005D4B76">
      <w:pPr>
        <w:spacing w:line="360" w:lineRule="auto"/>
        <w:rPr>
          <w:rFonts w:ascii="Arial" w:hAnsi="Arial" w:cs="Arial"/>
          <w:sz w:val="24"/>
          <w:szCs w:val="24"/>
        </w:rPr>
      </w:pPr>
      <w:r w:rsidRPr="00A3272E">
        <w:rPr>
          <w:rFonts w:ascii="Arial" w:hAnsi="Arial" w:cs="Arial"/>
          <w:sz w:val="24"/>
          <w:szCs w:val="24"/>
        </w:rPr>
        <w:t>Next m</w:t>
      </w:r>
      <w:r>
        <w:rPr>
          <w:rFonts w:ascii="Arial" w:hAnsi="Arial" w:cs="Arial"/>
          <w:sz w:val="24"/>
          <w:szCs w:val="24"/>
        </w:rPr>
        <w:t xml:space="preserve">odel I have created is Auto regression model, </w:t>
      </w:r>
      <w:r w:rsidR="00E62BD5">
        <w:rPr>
          <w:rFonts w:ascii="Arial" w:hAnsi="Arial" w:cs="Arial"/>
          <w:sz w:val="24"/>
          <w:szCs w:val="24"/>
        </w:rPr>
        <w:t xml:space="preserve">Train and Test was split int seventy and 30 percentages. Seventy percentage of the data was used for training the model and rest thirty percentage was used for testing. I have got </w:t>
      </w:r>
      <w:r w:rsidR="004000DD" w:rsidRPr="00F210A4">
        <w:rPr>
          <w:rFonts w:ascii="Arial" w:hAnsi="Arial" w:cs="Arial"/>
          <w:sz w:val="24"/>
          <w:szCs w:val="24"/>
        </w:rPr>
        <w:t>11.792</w:t>
      </w:r>
      <w:r w:rsidR="00E62BD5">
        <w:rPr>
          <w:rFonts w:ascii="Arial" w:hAnsi="Arial" w:cs="Arial"/>
          <w:sz w:val="24"/>
          <w:szCs w:val="24"/>
        </w:rPr>
        <w:t xml:space="preserve"> Root mean squared error. </w:t>
      </w:r>
      <w:r w:rsidR="000B127B">
        <w:rPr>
          <w:rFonts w:ascii="Arial" w:hAnsi="Arial" w:cs="Arial"/>
          <w:sz w:val="24"/>
          <w:szCs w:val="24"/>
        </w:rPr>
        <w:t>Also,</w:t>
      </w:r>
      <w:r w:rsidR="00103D42">
        <w:rPr>
          <w:rFonts w:ascii="Arial" w:hAnsi="Arial" w:cs="Arial"/>
          <w:sz w:val="24"/>
          <w:szCs w:val="24"/>
        </w:rPr>
        <w:t xml:space="preserve"> I could save different models to the local and I was able to load the models later and update them accordingly.</w:t>
      </w:r>
    </w:p>
    <w:p w14:paraId="6758C5CA" w14:textId="78E11AD2" w:rsidR="00D227B8" w:rsidRDefault="00A3272E" w:rsidP="005D4B76">
      <w:pPr>
        <w:spacing w:line="360" w:lineRule="auto"/>
        <w:jc w:val="center"/>
        <w:rPr>
          <w:rFonts w:ascii="Arial" w:hAnsi="Arial" w:cs="Arial"/>
          <w:b/>
          <w:bCs/>
          <w:sz w:val="24"/>
          <w:szCs w:val="24"/>
        </w:rPr>
      </w:pPr>
      <w:r>
        <w:rPr>
          <w:noProof/>
        </w:rPr>
        <w:drawing>
          <wp:inline distT="0" distB="0" distL="0" distR="0" wp14:anchorId="04EA831C" wp14:editId="33B46A4B">
            <wp:extent cx="3590925" cy="2457450"/>
            <wp:effectExtent l="0" t="0" r="952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3"/>
                    <a:stretch>
                      <a:fillRect/>
                    </a:stretch>
                  </pic:blipFill>
                  <pic:spPr>
                    <a:xfrm>
                      <a:off x="0" y="0"/>
                      <a:ext cx="3590925" cy="2457450"/>
                    </a:xfrm>
                    <a:prstGeom prst="rect">
                      <a:avLst/>
                    </a:prstGeom>
                  </pic:spPr>
                </pic:pic>
              </a:graphicData>
            </a:graphic>
          </wp:inline>
        </w:drawing>
      </w:r>
    </w:p>
    <w:p w14:paraId="6ECED882" w14:textId="29E4DA42" w:rsidR="00A31BE9" w:rsidRPr="00A31BE9" w:rsidRDefault="00A31BE9" w:rsidP="005D4B76">
      <w:pPr>
        <w:spacing w:line="360" w:lineRule="auto"/>
        <w:rPr>
          <w:rFonts w:ascii="Arial" w:hAnsi="Arial" w:cs="Arial"/>
          <w:sz w:val="24"/>
          <w:szCs w:val="24"/>
        </w:rPr>
      </w:pPr>
      <w:r w:rsidRPr="00A31BE9">
        <w:rPr>
          <w:rFonts w:ascii="Arial" w:hAnsi="Arial" w:cs="Arial"/>
          <w:sz w:val="24"/>
          <w:szCs w:val="24"/>
        </w:rPr>
        <w:t xml:space="preserve">As </w:t>
      </w:r>
      <w:r>
        <w:rPr>
          <w:rFonts w:ascii="Arial" w:hAnsi="Arial" w:cs="Arial"/>
          <w:sz w:val="24"/>
          <w:szCs w:val="24"/>
        </w:rPr>
        <w:t>you can see in the diagram above, the suicides per hundred thousand is distributed throughout the year is shown.</w:t>
      </w:r>
    </w:p>
    <w:p w14:paraId="0EA1D127" w14:textId="35065A3A" w:rsidR="00D227B8" w:rsidRDefault="005D786D" w:rsidP="005D4B76">
      <w:pPr>
        <w:spacing w:line="360" w:lineRule="auto"/>
        <w:jc w:val="center"/>
        <w:rPr>
          <w:rFonts w:ascii="Arial" w:eastAsia="Times New Roman" w:hAnsi="Arial" w:cs="Arial"/>
          <w:color w:val="BAC6DB"/>
          <w:sz w:val="24"/>
          <w:szCs w:val="24"/>
        </w:rPr>
      </w:pPr>
      <w:r>
        <w:rPr>
          <w:noProof/>
        </w:rPr>
        <w:lastRenderedPageBreak/>
        <w:drawing>
          <wp:inline distT="0" distB="0" distL="0" distR="0" wp14:anchorId="4FC026BB" wp14:editId="199AAE99">
            <wp:extent cx="3571875" cy="2352675"/>
            <wp:effectExtent l="0" t="0" r="9525"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4"/>
                    <a:stretch>
                      <a:fillRect/>
                    </a:stretch>
                  </pic:blipFill>
                  <pic:spPr>
                    <a:xfrm>
                      <a:off x="0" y="0"/>
                      <a:ext cx="3571875" cy="2352675"/>
                    </a:xfrm>
                    <a:prstGeom prst="rect">
                      <a:avLst/>
                    </a:prstGeom>
                  </pic:spPr>
                </pic:pic>
              </a:graphicData>
            </a:graphic>
          </wp:inline>
        </w:drawing>
      </w:r>
    </w:p>
    <w:p w14:paraId="149CC1AF" w14:textId="138D4C7F" w:rsidR="00E502E7" w:rsidRPr="005776A6" w:rsidRDefault="0003300E" w:rsidP="005D4B76">
      <w:pPr>
        <w:spacing w:line="360" w:lineRule="auto"/>
        <w:jc w:val="both"/>
        <w:rPr>
          <w:rFonts w:ascii="Arial" w:hAnsi="Arial" w:cs="Arial"/>
          <w:color w:val="000000"/>
        </w:rPr>
      </w:pPr>
      <w:r>
        <w:rPr>
          <w:rFonts w:ascii="Arial" w:hAnsi="Arial" w:cs="Arial"/>
          <w:color w:val="000000"/>
        </w:rPr>
        <w:t xml:space="preserve">In this fig, the blue line is the test data and red line is the predicted data. </w:t>
      </w:r>
      <w:r w:rsidR="00BE352F">
        <w:rPr>
          <w:rFonts w:ascii="Arial" w:hAnsi="Arial" w:cs="Arial"/>
          <w:color w:val="000000"/>
        </w:rPr>
        <w:t xml:space="preserve">I have AR 1 Model with one </w:t>
      </w:r>
      <w:r w:rsidR="00001AA0">
        <w:rPr>
          <w:rFonts w:ascii="Arial" w:hAnsi="Arial" w:cs="Arial"/>
          <w:color w:val="000000"/>
        </w:rPr>
        <w:t>window</w:t>
      </w:r>
      <w:r w:rsidR="00BE352F">
        <w:rPr>
          <w:rFonts w:ascii="Arial" w:hAnsi="Arial" w:cs="Arial"/>
          <w:color w:val="000000"/>
        </w:rPr>
        <w:t>.</w:t>
      </w:r>
    </w:p>
    <w:p w14:paraId="5FFDA2AF" w14:textId="118516E0" w:rsidR="008917BB" w:rsidRDefault="008917BB" w:rsidP="005D4B76">
      <w:pPr>
        <w:spacing w:line="360" w:lineRule="auto"/>
        <w:rPr>
          <w:rFonts w:ascii="Arial" w:hAnsi="Arial" w:cs="Arial"/>
          <w:b/>
          <w:bCs/>
          <w:sz w:val="24"/>
          <w:szCs w:val="24"/>
        </w:rPr>
      </w:pPr>
      <w:r w:rsidRPr="007C72F0">
        <w:rPr>
          <w:rFonts w:ascii="Arial" w:hAnsi="Arial" w:cs="Arial"/>
          <w:b/>
          <w:bCs/>
          <w:sz w:val="24"/>
          <w:szCs w:val="24"/>
        </w:rPr>
        <w:t>3.3</w:t>
      </w:r>
      <w:r>
        <w:rPr>
          <w:rFonts w:ascii="Arial" w:hAnsi="Arial" w:cs="Arial"/>
          <w:b/>
          <w:bCs/>
          <w:sz w:val="24"/>
          <w:szCs w:val="24"/>
        </w:rPr>
        <w:t>.</w:t>
      </w:r>
      <w:r w:rsidR="00146DAA">
        <w:rPr>
          <w:rFonts w:ascii="Arial" w:hAnsi="Arial" w:cs="Arial"/>
          <w:b/>
          <w:bCs/>
          <w:sz w:val="24"/>
          <w:szCs w:val="24"/>
        </w:rPr>
        <w:t>4</w:t>
      </w:r>
      <w:r w:rsidRPr="00521420">
        <w:rPr>
          <w:rFonts w:ascii="Arial" w:hAnsi="Arial" w:cs="Arial"/>
          <w:b/>
          <w:bCs/>
          <w:sz w:val="32"/>
          <w:szCs w:val="32"/>
        </w:rPr>
        <w:t xml:space="preserve"> </w:t>
      </w:r>
      <w:r w:rsidR="008B5C8C">
        <w:rPr>
          <w:rFonts w:ascii="Arial" w:hAnsi="Arial" w:cs="Arial"/>
          <w:b/>
          <w:bCs/>
          <w:sz w:val="24"/>
          <w:szCs w:val="24"/>
        </w:rPr>
        <w:t>Decision Tree Classifier</w:t>
      </w:r>
      <w:r>
        <w:rPr>
          <w:rFonts w:ascii="Arial" w:hAnsi="Arial" w:cs="Arial"/>
          <w:b/>
          <w:bCs/>
          <w:sz w:val="24"/>
          <w:szCs w:val="24"/>
        </w:rPr>
        <w:t xml:space="preserve"> </w:t>
      </w:r>
    </w:p>
    <w:p w14:paraId="39CB4EFD" w14:textId="0D3B9743" w:rsidR="009603DC" w:rsidRPr="009603DC" w:rsidRDefault="009603DC" w:rsidP="005D4B76">
      <w:pPr>
        <w:spacing w:line="360" w:lineRule="auto"/>
        <w:rPr>
          <w:rFonts w:ascii="Arial" w:hAnsi="Arial" w:cs="Arial"/>
          <w:sz w:val="24"/>
          <w:szCs w:val="24"/>
        </w:rPr>
      </w:pPr>
      <w:r>
        <w:rPr>
          <w:rFonts w:ascii="Arial" w:hAnsi="Arial" w:cs="Arial"/>
          <w:sz w:val="24"/>
          <w:szCs w:val="24"/>
        </w:rPr>
        <w:t xml:space="preserve">I have added a </w:t>
      </w:r>
      <w:r w:rsidR="00F80E10">
        <w:rPr>
          <w:rFonts w:ascii="Arial" w:hAnsi="Arial" w:cs="Arial"/>
          <w:sz w:val="24"/>
          <w:szCs w:val="24"/>
        </w:rPr>
        <w:t>new column</w:t>
      </w:r>
      <w:r>
        <w:rPr>
          <w:rFonts w:ascii="Arial" w:hAnsi="Arial" w:cs="Arial"/>
          <w:sz w:val="24"/>
          <w:szCs w:val="24"/>
        </w:rPr>
        <w:t xml:space="preserve"> called risk where </w:t>
      </w:r>
      <w:r w:rsidR="00F80E10">
        <w:rPr>
          <w:rFonts w:ascii="Arial" w:hAnsi="Arial" w:cs="Arial"/>
          <w:sz w:val="24"/>
          <w:szCs w:val="24"/>
        </w:rPr>
        <w:t xml:space="preserve">I </w:t>
      </w:r>
      <w:r w:rsidR="004812B3">
        <w:rPr>
          <w:rFonts w:ascii="Arial" w:hAnsi="Arial" w:cs="Arial"/>
          <w:sz w:val="24"/>
          <w:szCs w:val="24"/>
        </w:rPr>
        <w:t>split</w:t>
      </w:r>
      <w:r w:rsidR="00F80E10">
        <w:rPr>
          <w:rFonts w:ascii="Arial" w:hAnsi="Arial" w:cs="Arial"/>
          <w:sz w:val="24"/>
          <w:szCs w:val="24"/>
        </w:rPr>
        <w:t xml:space="preserve"> the data into two classes, class 1 stands for high risk and class 0 for low risk. Using decision tree </w:t>
      </w:r>
      <w:r w:rsidR="004812B3">
        <w:rPr>
          <w:rFonts w:ascii="Arial" w:hAnsi="Arial" w:cs="Arial"/>
          <w:sz w:val="24"/>
          <w:szCs w:val="24"/>
        </w:rPr>
        <w:t>model,</w:t>
      </w:r>
      <w:r w:rsidR="00F80E10">
        <w:rPr>
          <w:rFonts w:ascii="Arial" w:hAnsi="Arial" w:cs="Arial"/>
          <w:sz w:val="24"/>
          <w:szCs w:val="24"/>
        </w:rPr>
        <w:t xml:space="preserve"> I have made classification.</w:t>
      </w:r>
    </w:p>
    <w:p w14:paraId="18AF6CCE" w14:textId="775FDF9B" w:rsidR="00424934" w:rsidRDefault="009603DC" w:rsidP="005D4B76">
      <w:pPr>
        <w:spacing w:line="360" w:lineRule="auto"/>
        <w:jc w:val="center"/>
        <w:rPr>
          <w:rFonts w:ascii="Arial" w:hAnsi="Arial" w:cs="Arial"/>
          <w:b/>
          <w:bCs/>
          <w:sz w:val="24"/>
          <w:szCs w:val="24"/>
        </w:rPr>
      </w:pPr>
      <w:r>
        <w:rPr>
          <w:noProof/>
        </w:rPr>
        <w:drawing>
          <wp:inline distT="0" distB="0" distL="0" distR="0" wp14:anchorId="34123EA3" wp14:editId="23305DA4">
            <wp:extent cx="5324475" cy="3810000"/>
            <wp:effectExtent l="0" t="0" r="9525"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25"/>
                    <a:stretch>
                      <a:fillRect/>
                    </a:stretch>
                  </pic:blipFill>
                  <pic:spPr>
                    <a:xfrm>
                      <a:off x="0" y="0"/>
                      <a:ext cx="5324475" cy="3810000"/>
                    </a:xfrm>
                    <a:prstGeom prst="rect">
                      <a:avLst/>
                    </a:prstGeom>
                  </pic:spPr>
                </pic:pic>
              </a:graphicData>
            </a:graphic>
          </wp:inline>
        </w:drawing>
      </w:r>
    </w:p>
    <w:p w14:paraId="46345069" w14:textId="77777777" w:rsidR="008917BB" w:rsidRDefault="008917BB" w:rsidP="005D4B76">
      <w:pPr>
        <w:spacing w:line="360" w:lineRule="auto"/>
        <w:rPr>
          <w:rFonts w:ascii="Arial" w:hAnsi="Arial" w:cs="Arial"/>
          <w:b/>
          <w:bCs/>
          <w:sz w:val="32"/>
          <w:szCs w:val="32"/>
        </w:rPr>
      </w:pPr>
    </w:p>
    <w:p w14:paraId="318A5998" w14:textId="5818B067" w:rsidR="009443AC" w:rsidRPr="006A64F0" w:rsidRDefault="005F371F" w:rsidP="005D4B76">
      <w:pPr>
        <w:spacing w:line="360" w:lineRule="auto"/>
        <w:rPr>
          <w:rFonts w:ascii="Arial" w:hAnsi="Arial" w:cs="Arial"/>
          <w:b/>
          <w:bCs/>
          <w:sz w:val="32"/>
          <w:szCs w:val="32"/>
        </w:rPr>
      </w:pPr>
      <w:r w:rsidRPr="006A64F0">
        <w:rPr>
          <w:rFonts w:ascii="Arial" w:hAnsi="Arial" w:cs="Arial"/>
          <w:b/>
          <w:bCs/>
          <w:sz w:val="32"/>
          <w:szCs w:val="32"/>
        </w:rPr>
        <w:t>3.</w:t>
      </w:r>
      <w:r w:rsidR="00CA48E6" w:rsidRPr="006A64F0">
        <w:rPr>
          <w:rFonts w:ascii="Arial" w:hAnsi="Arial" w:cs="Arial"/>
          <w:b/>
          <w:bCs/>
          <w:sz w:val="32"/>
          <w:szCs w:val="32"/>
        </w:rPr>
        <w:t>4</w:t>
      </w:r>
      <w:r w:rsidRPr="006A64F0">
        <w:rPr>
          <w:rFonts w:ascii="Arial" w:hAnsi="Arial" w:cs="Arial"/>
          <w:b/>
          <w:bCs/>
          <w:sz w:val="32"/>
          <w:szCs w:val="32"/>
        </w:rPr>
        <w:t xml:space="preserve"> Evaluation of models</w:t>
      </w:r>
    </w:p>
    <w:p w14:paraId="36886264" w14:textId="5B11543E" w:rsidR="004831B7" w:rsidRPr="005776A6" w:rsidRDefault="00EF4E92" w:rsidP="005D4B76">
      <w:pPr>
        <w:spacing w:line="360" w:lineRule="auto"/>
        <w:rPr>
          <w:rFonts w:ascii="Arial" w:hAnsi="Arial" w:cs="Arial"/>
          <w:noProof/>
        </w:rPr>
      </w:pPr>
      <w:r w:rsidRPr="005776A6">
        <w:rPr>
          <w:rFonts w:ascii="Arial" w:hAnsi="Arial" w:cs="Arial"/>
          <w:sz w:val="24"/>
          <w:szCs w:val="24"/>
        </w:rPr>
        <w:t xml:space="preserve">Evaluation of model is as important as making the model. </w:t>
      </w:r>
      <w:r w:rsidR="00D6362E" w:rsidRPr="005776A6">
        <w:rPr>
          <w:rFonts w:ascii="Arial" w:hAnsi="Arial" w:cs="Arial"/>
          <w:sz w:val="24"/>
          <w:szCs w:val="24"/>
        </w:rPr>
        <w:t>I have created 3 models in ARMA , Auto regression and Vector Auto regression. Using mean squared error and R-</w:t>
      </w:r>
      <w:r w:rsidR="0005402F" w:rsidRPr="005776A6">
        <w:rPr>
          <w:rFonts w:ascii="Arial" w:hAnsi="Arial" w:cs="Arial"/>
          <w:sz w:val="24"/>
          <w:szCs w:val="24"/>
        </w:rPr>
        <w:t>squared</w:t>
      </w:r>
      <w:r w:rsidR="00D6362E" w:rsidRPr="005776A6">
        <w:rPr>
          <w:rFonts w:ascii="Arial" w:hAnsi="Arial" w:cs="Arial"/>
          <w:sz w:val="24"/>
          <w:szCs w:val="24"/>
        </w:rPr>
        <w:t xml:space="preserve"> error I took the error rates of different models. Accuracy also calculated to understand how efficient and precise my model is.</w:t>
      </w:r>
      <w:r w:rsidR="0005402F" w:rsidRPr="005776A6">
        <w:rPr>
          <w:rFonts w:ascii="Arial" w:hAnsi="Arial" w:cs="Arial"/>
          <w:sz w:val="24"/>
          <w:szCs w:val="24"/>
        </w:rPr>
        <w:t xml:space="preserve"> </w:t>
      </w:r>
      <w:r w:rsidR="00E85768" w:rsidRPr="005776A6">
        <w:rPr>
          <w:rFonts w:ascii="Arial" w:hAnsi="Arial" w:cs="Arial"/>
          <w:sz w:val="24"/>
          <w:szCs w:val="24"/>
        </w:rPr>
        <w:t xml:space="preserve"> Initial modeling was done on time series of “Republic of Russia”. Final modeling </w:t>
      </w:r>
      <w:r w:rsidR="00582654" w:rsidRPr="005776A6">
        <w:rPr>
          <w:rFonts w:ascii="Arial" w:hAnsi="Arial" w:cs="Arial"/>
          <w:sz w:val="24"/>
          <w:szCs w:val="24"/>
        </w:rPr>
        <w:t>will</w:t>
      </w:r>
      <w:r w:rsidR="00E85768" w:rsidRPr="005776A6">
        <w:rPr>
          <w:rFonts w:ascii="Arial" w:hAnsi="Arial" w:cs="Arial"/>
          <w:sz w:val="24"/>
          <w:szCs w:val="24"/>
        </w:rPr>
        <w:t xml:space="preserve"> be done on live website using python Dash or </w:t>
      </w:r>
      <w:proofErr w:type="spellStart"/>
      <w:r w:rsidR="00E85768" w:rsidRPr="005776A6">
        <w:rPr>
          <w:rFonts w:ascii="Arial" w:hAnsi="Arial" w:cs="Arial"/>
          <w:sz w:val="24"/>
          <w:szCs w:val="24"/>
        </w:rPr>
        <w:t>Streamlit</w:t>
      </w:r>
      <w:proofErr w:type="spellEnd"/>
      <w:r w:rsidR="00E85768" w:rsidRPr="005776A6">
        <w:rPr>
          <w:rFonts w:ascii="Arial" w:hAnsi="Arial" w:cs="Arial"/>
          <w:sz w:val="24"/>
          <w:szCs w:val="24"/>
        </w:rPr>
        <w:t>.</w:t>
      </w:r>
    </w:p>
    <w:p w14:paraId="029ABBD0" w14:textId="10307D79" w:rsidR="00EF4E92" w:rsidRDefault="008B5A9E" w:rsidP="005D4B76">
      <w:pPr>
        <w:spacing w:line="360" w:lineRule="auto"/>
        <w:jc w:val="center"/>
        <w:rPr>
          <w:rFonts w:ascii="Arial" w:hAnsi="Arial" w:cs="Arial"/>
          <w:sz w:val="24"/>
          <w:szCs w:val="24"/>
        </w:rPr>
      </w:pPr>
      <w:r w:rsidRPr="005776A6">
        <w:rPr>
          <w:rFonts w:ascii="Arial" w:hAnsi="Arial" w:cs="Arial"/>
          <w:noProof/>
        </w:rPr>
        <w:drawing>
          <wp:inline distT="0" distB="0" distL="0" distR="0" wp14:anchorId="4A90AF77" wp14:editId="05CBFA4D">
            <wp:extent cx="3812875" cy="26219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6"/>
                    <a:srcRect l="1104" t="1579" r="1243" b="2492"/>
                    <a:stretch/>
                  </pic:blipFill>
                  <pic:spPr bwMode="auto">
                    <a:xfrm>
                      <a:off x="0" y="0"/>
                      <a:ext cx="3813612" cy="2622422"/>
                    </a:xfrm>
                    <a:prstGeom prst="rect">
                      <a:avLst/>
                    </a:prstGeom>
                    <a:ln>
                      <a:noFill/>
                    </a:ln>
                    <a:extLst>
                      <a:ext uri="{53640926-AAD7-44D8-BBD7-CCE9431645EC}">
                        <a14:shadowObscured xmlns:a14="http://schemas.microsoft.com/office/drawing/2010/main"/>
                      </a:ext>
                    </a:extLst>
                  </pic:spPr>
                </pic:pic>
              </a:graphicData>
            </a:graphic>
          </wp:inline>
        </w:drawing>
      </w:r>
    </w:p>
    <w:p w14:paraId="2F4A56DC" w14:textId="49E5AF93" w:rsidR="005A77D6" w:rsidRPr="00B21476" w:rsidRDefault="00B21476" w:rsidP="005D4B76">
      <w:pPr>
        <w:spacing w:line="360" w:lineRule="auto"/>
        <w:rPr>
          <w:rFonts w:ascii="Arial" w:hAnsi="Arial" w:cs="Arial"/>
        </w:rPr>
      </w:pPr>
      <w:r w:rsidRPr="00B21476">
        <w:rPr>
          <w:rFonts w:ascii="Arial" w:hAnsi="Arial" w:cs="Arial"/>
        </w:rPr>
        <w:t xml:space="preserve">Finalizing my models, I would be able to add more evaluation techniques. Above </w:t>
      </w:r>
      <w:r w:rsidR="002A1AA4" w:rsidRPr="00B21476">
        <w:rPr>
          <w:rFonts w:ascii="Arial" w:hAnsi="Arial" w:cs="Arial"/>
        </w:rPr>
        <w:t>are</w:t>
      </w:r>
      <w:r w:rsidRPr="00B21476">
        <w:rPr>
          <w:rFonts w:ascii="Arial" w:hAnsi="Arial" w:cs="Arial"/>
        </w:rPr>
        <w:t xml:space="preserve"> the </w:t>
      </w:r>
      <w:r w:rsidR="00F71C9F">
        <w:rPr>
          <w:rFonts w:ascii="Arial" w:hAnsi="Arial" w:cs="Arial"/>
        </w:rPr>
        <w:t xml:space="preserve">four </w:t>
      </w:r>
      <w:r w:rsidRPr="00B21476">
        <w:rPr>
          <w:rFonts w:ascii="Arial" w:hAnsi="Arial" w:cs="Arial"/>
        </w:rPr>
        <w:t>diagnostic plots I have created after running ARIMA Model. Looking at the plots I can say there is no pattern in the sta</w:t>
      </w:r>
      <w:r w:rsidR="00802FC0">
        <w:rPr>
          <w:rFonts w:ascii="Arial" w:hAnsi="Arial" w:cs="Arial"/>
        </w:rPr>
        <w:t>ndar</w:t>
      </w:r>
      <w:r w:rsidRPr="00B21476">
        <w:rPr>
          <w:rFonts w:ascii="Arial" w:hAnsi="Arial" w:cs="Arial"/>
        </w:rPr>
        <w:t xml:space="preserve">dized model. Looking at the Histogram there is no gaussian </w:t>
      </w:r>
      <w:r w:rsidR="00F87866" w:rsidRPr="00B21476">
        <w:rPr>
          <w:rFonts w:ascii="Arial" w:hAnsi="Arial" w:cs="Arial"/>
        </w:rPr>
        <w:t>distribution (</w:t>
      </w:r>
      <w:r w:rsidRPr="00B21476">
        <w:rPr>
          <w:rFonts w:ascii="Arial" w:hAnsi="Arial" w:cs="Arial"/>
        </w:rPr>
        <w:t>green and red line should be almost the same for gaussian)</w:t>
      </w:r>
      <w:r w:rsidR="00F87866">
        <w:rPr>
          <w:rFonts w:ascii="Arial" w:hAnsi="Arial" w:cs="Arial"/>
        </w:rPr>
        <w:t xml:space="preserve">. </w:t>
      </w:r>
      <w:r w:rsidRPr="00B21476">
        <w:rPr>
          <w:rFonts w:ascii="Arial" w:hAnsi="Arial" w:cs="Arial"/>
        </w:rPr>
        <w:t xml:space="preserve">The QQ Plot seems to be not normally distributed, if it is normally distributed all the blue dots will be aligned over the </w:t>
      </w:r>
      <w:r w:rsidR="00F87866" w:rsidRPr="00B21476">
        <w:rPr>
          <w:rFonts w:ascii="Arial" w:hAnsi="Arial" w:cs="Arial"/>
        </w:rPr>
        <w:t>line (</w:t>
      </w:r>
      <w:r w:rsidRPr="00B21476">
        <w:rPr>
          <w:rFonts w:ascii="Arial" w:hAnsi="Arial" w:cs="Arial"/>
        </w:rPr>
        <w:t>except some values in the either end)</w:t>
      </w:r>
    </w:p>
    <w:p w14:paraId="27ECFEAD" w14:textId="3E8F0845" w:rsidR="00CA48E6" w:rsidRPr="00900DCB" w:rsidRDefault="00F709B3" w:rsidP="005D4B76">
      <w:pPr>
        <w:spacing w:line="360" w:lineRule="auto"/>
        <w:rPr>
          <w:rFonts w:ascii="Arial" w:hAnsi="Arial" w:cs="Arial"/>
          <w:b/>
          <w:bCs/>
          <w:sz w:val="32"/>
          <w:szCs w:val="32"/>
        </w:rPr>
      </w:pPr>
      <w:r w:rsidRPr="00900DCB">
        <w:rPr>
          <w:rFonts w:ascii="Arial" w:hAnsi="Arial" w:cs="Arial"/>
          <w:b/>
          <w:bCs/>
          <w:sz w:val="32"/>
          <w:szCs w:val="32"/>
        </w:rPr>
        <w:t>3.</w:t>
      </w:r>
      <w:r w:rsidR="00325CC3" w:rsidRPr="00900DCB">
        <w:rPr>
          <w:rFonts w:ascii="Arial" w:hAnsi="Arial" w:cs="Arial"/>
          <w:b/>
          <w:bCs/>
          <w:sz w:val="32"/>
          <w:szCs w:val="32"/>
        </w:rPr>
        <w:t>5</w:t>
      </w:r>
      <w:r w:rsidRPr="00900DCB">
        <w:rPr>
          <w:rFonts w:ascii="Arial" w:hAnsi="Arial" w:cs="Arial"/>
          <w:b/>
          <w:bCs/>
          <w:sz w:val="32"/>
          <w:szCs w:val="32"/>
        </w:rPr>
        <w:t xml:space="preserve"> </w:t>
      </w:r>
      <w:r w:rsidR="00B41E72" w:rsidRPr="00900DCB">
        <w:rPr>
          <w:rFonts w:ascii="Arial" w:hAnsi="Arial" w:cs="Arial"/>
          <w:b/>
          <w:bCs/>
          <w:sz w:val="32"/>
          <w:szCs w:val="32"/>
        </w:rPr>
        <w:t xml:space="preserve">Data </w:t>
      </w:r>
      <w:r w:rsidR="00780D12" w:rsidRPr="00900DCB">
        <w:rPr>
          <w:rFonts w:ascii="Arial" w:hAnsi="Arial" w:cs="Arial"/>
          <w:b/>
          <w:bCs/>
          <w:sz w:val="32"/>
          <w:szCs w:val="32"/>
        </w:rPr>
        <w:t xml:space="preserve">Storage </w:t>
      </w:r>
    </w:p>
    <w:p w14:paraId="33A61D38" w14:textId="1016D5BE" w:rsidR="00DD6D67" w:rsidRPr="005776A6" w:rsidRDefault="00DD6D67" w:rsidP="005D4B76">
      <w:pPr>
        <w:spacing w:line="360" w:lineRule="auto"/>
        <w:jc w:val="both"/>
        <w:rPr>
          <w:rFonts w:ascii="Arial" w:hAnsi="Arial" w:cs="Arial"/>
        </w:rPr>
      </w:pPr>
      <w:r w:rsidRPr="005776A6">
        <w:rPr>
          <w:rFonts w:ascii="Arial" w:hAnsi="Arial" w:cs="Arial"/>
        </w:rP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w:t>
      </w:r>
      <w:r w:rsidRPr="005776A6">
        <w:rPr>
          <w:rFonts w:ascii="Arial" w:hAnsi="Arial" w:cs="Arial"/>
        </w:rPr>
        <w:lastRenderedPageBreak/>
        <w:t xml:space="preserve">for choosing these DB’s is the flexibility of usage and </w:t>
      </w:r>
      <w:r w:rsidR="00413C4C" w:rsidRPr="005776A6">
        <w:rPr>
          <w:rFonts w:ascii="Arial" w:hAnsi="Arial" w:cs="Arial"/>
        </w:rPr>
        <w:t>its</w:t>
      </w:r>
      <w:r w:rsidRPr="005776A6">
        <w:rPr>
          <w:rFonts w:ascii="Arial" w:hAnsi="Arial" w:cs="Arial"/>
        </w:rPr>
        <w:t xml:space="preserve"> syntax matching with Structured Query</w:t>
      </w:r>
      <w:r w:rsidR="005063E5" w:rsidRPr="005776A6">
        <w:rPr>
          <w:rFonts w:ascii="Arial" w:hAnsi="Arial" w:cs="Arial"/>
        </w:rPr>
        <w:t xml:space="preserve"> </w:t>
      </w:r>
      <w:r w:rsidR="00413C4C" w:rsidRPr="005776A6">
        <w:rPr>
          <w:rFonts w:ascii="Arial" w:hAnsi="Arial" w:cs="Arial"/>
        </w:rPr>
        <w:t>Language (</w:t>
      </w:r>
      <w:r w:rsidRPr="005776A6">
        <w:rPr>
          <w:rFonts w:ascii="Arial" w:hAnsi="Arial" w:cs="Arial"/>
        </w:rPr>
        <w:t xml:space="preserve">SQL) minute differences. </w:t>
      </w:r>
    </w:p>
    <w:p w14:paraId="57129CEF" w14:textId="7DCD8187" w:rsidR="00545CC4" w:rsidRPr="005776A6" w:rsidRDefault="00545CC4" w:rsidP="005D4B76">
      <w:pPr>
        <w:spacing w:line="360" w:lineRule="auto"/>
        <w:jc w:val="both"/>
        <w:rPr>
          <w:rFonts w:ascii="Arial" w:hAnsi="Arial" w:cs="Arial"/>
        </w:rPr>
      </w:pPr>
      <w:r w:rsidRPr="005776A6">
        <w:rPr>
          <w:rFonts w:ascii="Arial" w:hAnsi="Arial" w:cs="Arial"/>
        </w:rPr>
        <w:t>Initially data was stored in the csv format in different files. Later I have uploaded them into mochahost Psql server.</w:t>
      </w:r>
    </w:p>
    <w:p w14:paraId="53B70B13" w14:textId="77777777" w:rsidR="00861E3D" w:rsidRPr="005776A6" w:rsidRDefault="00861E3D" w:rsidP="005D4B76">
      <w:pPr>
        <w:spacing w:line="360" w:lineRule="auto"/>
        <w:jc w:val="both"/>
        <w:rPr>
          <w:rFonts w:ascii="Arial" w:hAnsi="Arial" w:cs="Arial"/>
        </w:rPr>
      </w:pPr>
    </w:p>
    <w:p w14:paraId="4FFB184C" w14:textId="6F08D989" w:rsidR="00E96814" w:rsidRPr="007F076A" w:rsidRDefault="00E96814" w:rsidP="005D4B76">
      <w:pPr>
        <w:spacing w:line="360" w:lineRule="auto"/>
        <w:rPr>
          <w:rFonts w:ascii="Arial" w:hAnsi="Arial" w:cs="Arial"/>
          <w:b/>
          <w:bCs/>
          <w:sz w:val="32"/>
          <w:szCs w:val="32"/>
        </w:rPr>
      </w:pPr>
      <w:r w:rsidRPr="007F076A">
        <w:rPr>
          <w:rFonts w:ascii="Arial" w:hAnsi="Arial" w:cs="Arial"/>
          <w:b/>
          <w:bCs/>
          <w:sz w:val="32"/>
          <w:szCs w:val="32"/>
        </w:rPr>
        <w:t>3.</w:t>
      </w:r>
      <w:r w:rsidR="00AB04C0" w:rsidRPr="007F076A">
        <w:rPr>
          <w:rFonts w:ascii="Arial" w:hAnsi="Arial" w:cs="Arial"/>
          <w:b/>
          <w:bCs/>
          <w:sz w:val="32"/>
          <w:szCs w:val="32"/>
        </w:rPr>
        <w:t>6</w:t>
      </w:r>
      <w:r w:rsidRPr="007F076A">
        <w:rPr>
          <w:rFonts w:ascii="Arial" w:hAnsi="Arial" w:cs="Arial"/>
          <w:b/>
          <w:bCs/>
          <w:sz w:val="32"/>
          <w:szCs w:val="32"/>
        </w:rPr>
        <w:t xml:space="preserve"> </w:t>
      </w:r>
      <w:r w:rsidR="00B9292A" w:rsidRPr="007F076A">
        <w:rPr>
          <w:rFonts w:ascii="Arial" w:hAnsi="Arial" w:cs="Arial"/>
          <w:b/>
          <w:bCs/>
          <w:sz w:val="32"/>
          <w:szCs w:val="32"/>
        </w:rPr>
        <w:t xml:space="preserve">Web </w:t>
      </w:r>
      <w:r w:rsidRPr="007F076A">
        <w:rPr>
          <w:rFonts w:ascii="Arial" w:hAnsi="Arial" w:cs="Arial"/>
          <w:b/>
          <w:bCs/>
          <w:sz w:val="32"/>
          <w:szCs w:val="32"/>
        </w:rPr>
        <w:t xml:space="preserve">Server and Hosting </w:t>
      </w:r>
    </w:p>
    <w:p w14:paraId="4DB8FC9A" w14:textId="034D5F7B" w:rsidR="004B44DB" w:rsidRPr="005776A6" w:rsidRDefault="006942E7" w:rsidP="005D4B76">
      <w:pPr>
        <w:spacing w:line="360" w:lineRule="auto"/>
        <w:jc w:val="both"/>
        <w:rPr>
          <w:rFonts w:ascii="Arial" w:hAnsi="Arial" w:cs="Arial"/>
        </w:rPr>
      </w:pPr>
      <w:r w:rsidRPr="005776A6">
        <w:rPr>
          <w:rFonts w:ascii="Arial" w:hAnsi="Arial" w:cs="Arial"/>
        </w:rPr>
        <w:t xml:space="preserve">We know there are thousands of hosting companies providing hosting services, I have chosen </w:t>
      </w:r>
      <w:sdt>
        <w:sdtPr>
          <w:rPr>
            <w:rFonts w:ascii="Arial" w:hAnsi="Arial" w:cs="Arial"/>
            <w:color w:val="000000"/>
          </w:r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EndPr/>
        <w:sdtContent>
          <w:r w:rsidR="00770ACD" w:rsidRPr="00770ACD">
            <w:rPr>
              <w:rFonts w:ascii="Arial" w:hAnsi="Arial" w:cs="Arial"/>
              <w:color w:val="000000"/>
            </w:rPr>
            <w:t xml:space="preserve">Mochahost </w:t>
          </w:r>
        </w:sdtContent>
      </w:sdt>
    </w:p>
    <w:p w14:paraId="568DD4F1" w14:textId="16F66331" w:rsidR="00480A32" w:rsidRPr="005776A6" w:rsidRDefault="006942E7" w:rsidP="005D4B76">
      <w:pPr>
        <w:spacing w:line="360" w:lineRule="auto"/>
        <w:jc w:val="both"/>
        <w:rPr>
          <w:rFonts w:ascii="Arial" w:hAnsi="Arial" w:cs="Arial"/>
        </w:rPr>
      </w:pPr>
      <w:r w:rsidRPr="005776A6">
        <w:rPr>
          <w:rFonts w:ascii="Arial" w:hAnsi="Arial" w:cs="Arial"/>
        </w:rPr>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5776A6">
        <w:rPr>
          <w:rFonts w:ascii="Arial" w:hAnsi="Arial" w:cs="Arial"/>
        </w:rPr>
        <w:t xml:space="preserve">suitable for the Dash App. Mochahost cPanel will be connected to the </w:t>
      </w:r>
      <w:proofErr w:type="spellStart"/>
      <w:r w:rsidR="00480A32" w:rsidRPr="005776A6">
        <w:rPr>
          <w:rFonts w:ascii="Arial" w:hAnsi="Arial" w:cs="Arial"/>
        </w:rPr>
        <w:t>github</w:t>
      </w:r>
      <w:proofErr w:type="spellEnd"/>
      <w:r w:rsidR="00480A32" w:rsidRPr="005776A6">
        <w:rPr>
          <w:rFonts w:ascii="Arial" w:hAnsi="Arial" w:cs="Arial"/>
        </w:rPr>
        <w:t xml:space="preserve"> repository where my application </w:t>
      </w:r>
      <w:proofErr w:type="spellStart"/>
      <w:r w:rsidR="00480A32" w:rsidRPr="005776A6">
        <w:rPr>
          <w:rFonts w:ascii="Arial" w:hAnsi="Arial" w:cs="Arial"/>
        </w:rPr>
        <w:t>wll</w:t>
      </w:r>
      <w:proofErr w:type="spellEnd"/>
      <w:r w:rsidR="00480A32" w:rsidRPr="005776A6">
        <w:rPr>
          <w:rFonts w:ascii="Arial" w:hAnsi="Arial" w:cs="Arial"/>
        </w:rPr>
        <w:t xml:space="preserve"> be updated time to time. Using git technology for the hosting making the process more sophisticated and professional in terms of version control.</w:t>
      </w:r>
    </w:p>
    <w:p w14:paraId="054802BB" w14:textId="77777777" w:rsidR="004B1022" w:rsidRPr="005776A6" w:rsidRDefault="004B1022" w:rsidP="005D4B76">
      <w:pPr>
        <w:spacing w:line="360" w:lineRule="auto"/>
        <w:jc w:val="both"/>
        <w:rPr>
          <w:rFonts w:ascii="Arial" w:hAnsi="Arial" w:cs="Arial"/>
        </w:rPr>
      </w:pPr>
    </w:p>
    <w:p w14:paraId="4CBC0B54" w14:textId="2EA04142" w:rsidR="00191DBD" w:rsidRPr="003D5BFE" w:rsidRDefault="00191DBD" w:rsidP="005D4B76">
      <w:pPr>
        <w:spacing w:line="360" w:lineRule="auto"/>
        <w:rPr>
          <w:rFonts w:ascii="Arial" w:hAnsi="Arial" w:cs="Arial"/>
          <w:b/>
          <w:bCs/>
          <w:sz w:val="32"/>
          <w:szCs w:val="32"/>
        </w:rPr>
      </w:pPr>
      <w:r w:rsidRPr="003D5BFE">
        <w:rPr>
          <w:rFonts w:ascii="Arial" w:hAnsi="Arial" w:cs="Arial"/>
          <w:b/>
          <w:bCs/>
          <w:sz w:val="32"/>
          <w:szCs w:val="32"/>
        </w:rPr>
        <w:t>3.</w:t>
      </w:r>
      <w:r w:rsidR="00D8249A" w:rsidRPr="003D5BFE">
        <w:rPr>
          <w:rFonts w:ascii="Arial" w:hAnsi="Arial" w:cs="Arial"/>
          <w:b/>
          <w:bCs/>
          <w:sz w:val="32"/>
          <w:szCs w:val="32"/>
        </w:rPr>
        <w:t>7</w:t>
      </w:r>
      <w:r w:rsidRPr="003D5BFE">
        <w:rPr>
          <w:rFonts w:ascii="Arial" w:hAnsi="Arial" w:cs="Arial"/>
          <w:b/>
          <w:bCs/>
          <w:sz w:val="32"/>
          <w:szCs w:val="32"/>
        </w:rPr>
        <w:t xml:space="preserve"> </w:t>
      </w:r>
      <w:r w:rsidR="00E67116" w:rsidRPr="003D5BFE">
        <w:rPr>
          <w:rFonts w:ascii="Arial" w:hAnsi="Arial" w:cs="Arial"/>
          <w:b/>
          <w:bCs/>
          <w:sz w:val="32"/>
          <w:szCs w:val="32"/>
        </w:rPr>
        <w:t>Data Security</w:t>
      </w:r>
    </w:p>
    <w:p w14:paraId="54F44755" w14:textId="6704A015" w:rsidR="0033448C" w:rsidRPr="005776A6" w:rsidRDefault="00414B3C" w:rsidP="005D4B76">
      <w:pPr>
        <w:spacing w:line="360" w:lineRule="auto"/>
        <w:rPr>
          <w:rFonts w:ascii="Arial" w:hAnsi="Arial" w:cs="Arial"/>
          <w:sz w:val="24"/>
          <w:szCs w:val="24"/>
        </w:rPr>
      </w:pPr>
      <w:r w:rsidRPr="005776A6">
        <w:rPr>
          <w:rFonts w:ascii="Arial" w:hAnsi="Arial" w:cs="Arial"/>
          <w:sz w:val="24"/>
          <w:szCs w:val="24"/>
        </w:rPr>
        <w:t>Data S</w:t>
      </w:r>
      <w:r w:rsidR="00CF49B2" w:rsidRPr="005776A6">
        <w:rPr>
          <w:rFonts w:ascii="Arial" w:hAnsi="Arial" w:cs="Arial"/>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sidRPr="005776A6">
        <w:rPr>
          <w:rFonts w:ascii="Arial" w:hAnsi="Arial" w:cs="Arial"/>
          <w:sz w:val="24"/>
          <w:szCs w:val="24"/>
        </w:rPr>
        <w:t xml:space="preserve">Whole project codes are updated time to time to </w:t>
      </w:r>
      <w:r w:rsidR="008111E4" w:rsidRPr="005776A6">
        <w:rPr>
          <w:rFonts w:ascii="Arial" w:hAnsi="Arial" w:cs="Arial"/>
          <w:sz w:val="24"/>
          <w:szCs w:val="24"/>
        </w:rPr>
        <w:t>GitHub</w:t>
      </w:r>
      <w:r w:rsidR="00D87703" w:rsidRPr="005776A6">
        <w:rPr>
          <w:rFonts w:ascii="Arial" w:hAnsi="Arial" w:cs="Arial"/>
          <w:sz w:val="24"/>
          <w:szCs w:val="24"/>
        </w:rPr>
        <w:t xml:space="preserve"> private repository.</w:t>
      </w:r>
      <w:r w:rsidR="004A5245" w:rsidRPr="005776A6">
        <w:rPr>
          <w:rFonts w:ascii="Arial" w:hAnsi="Arial" w:cs="Arial"/>
          <w:sz w:val="24"/>
          <w:szCs w:val="24"/>
        </w:rPr>
        <w:t xml:space="preserve">  Any information related to this study has been considered for data security and ethical practices before actually using them. </w:t>
      </w:r>
      <w:r w:rsidR="00B10F63" w:rsidRPr="005776A6">
        <w:rPr>
          <w:rFonts w:ascii="Arial" w:hAnsi="Arial" w:cs="Arial"/>
          <w:sz w:val="24"/>
          <w:szCs w:val="24"/>
        </w:rPr>
        <w:t>No personal information is used in this study.</w:t>
      </w:r>
      <w:r w:rsidR="001366AB" w:rsidRPr="005776A6">
        <w:rPr>
          <w:rFonts w:ascii="Arial" w:hAnsi="Arial" w:cs="Arial"/>
          <w:sz w:val="24"/>
          <w:szCs w:val="24"/>
        </w:rPr>
        <w:t xml:space="preserve"> </w:t>
      </w:r>
      <w:r w:rsidR="00D50FF3" w:rsidRPr="005776A6">
        <w:rPr>
          <w:rFonts w:ascii="Arial" w:hAnsi="Arial" w:cs="Arial"/>
          <w:sz w:val="24"/>
          <w:szCs w:val="24"/>
        </w:rPr>
        <w:t>For web applications files kept in a private repository and used that repo to pull changes to the live mochahost server.</w:t>
      </w:r>
    </w:p>
    <w:p w14:paraId="48279C66" w14:textId="32A7D4F7" w:rsidR="0033448C" w:rsidRPr="005776A6" w:rsidRDefault="0033448C" w:rsidP="005D4B76">
      <w:pPr>
        <w:spacing w:line="360" w:lineRule="auto"/>
        <w:rPr>
          <w:rFonts w:ascii="Arial" w:hAnsi="Arial" w:cs="Arial"/>
          <w:b/>
          <w:bCs/>
          <w:sz w:val="24"/>
          <w:szCs w:val="24"/>
        </w:rPr>
      </w:pPr>
    </w:p>
    <w:p w14:paraId="397790D2" w14:textId="622ECAF0" w:rsidR="0033448C" w:rsidRPr="003A0B53" w:rsidRDefault="0033448C" w:rsidP="005D4B76">
      <w:pPr>
        <w:spacing w:line="360" w:lineRule="auto"/>
        <w:rPr>
          <w:rFonts w:ascii="Arial" w:hAnsi="Arial" w:cs="Arial"/>
          <w:b/>
          <w:bCs/>
          <w:sz w:val="32"/>
          <w:szCs w:val="32"/>
        </w:rPr>
      </w:pPr>
      <w:r w:rsidRPr="003A0B53">
        <w:rPr>
          <w:rFonts w:ascii="Arial" w:hAnsi="Arial" w:cs="Arial"/>
          <w:b/>
          <w:bCs/>
          <w:sz w:val="32"/>
          <w:szCs w:val="32"/>
        </w:rPr>
        <w:t>3.</w:t>
      </w:r>
      <w:r w:rsidR="00480DAE" w:rsidRPr="003A0B53">
        <w:rPr>
          <w:rFonts w:ascii="Arial" w:hAnsi="Arial" w:cs="Arial"/>
          <w:b/>
          <w:bCs/>
          <w:sz w:val="32"/>
          <w:szCs w:val="32"/>
        </w:rPr>
        <w:t>8</w:t>
      </w:r>
      <w:r w:rsidRPr="003A0B53">
        <w:rPr>
          <w:rFonts w:ascii="Arial" w:hAnsi="Arial" w:cs="Arial"/>
          <w:b/>
          <w:bCs/>
          <w:sz w:val="32"/>
          <w:szCs w:val="32"/>
        </w:rPr>
        <w:t xml:space="preserve"> </w:t>
      </w:r>
      <w:r w:rsidR="00480DAE" w:rsidRPr="003A0B53">
        <w:rPr>
          <w:rFonts w:ascii="Arial" w:hAnsi="Arial" w:cs="Arial"/>
          <w:b/>
          <w:bCs/>
          <w:sz w:val="32"/>
          <w:szCs w:val="32"/>
        </w:rPr>
        <w:t xml:space="preserve">Applications </w:t>
      </w:r>
      <w:r w:rsidR="00433C54" w:rsidRPr="003A0B53">
        <w:rPr>
          <w:rFonts w:ascii="Arial" w:hAnsi="Arial" w:cs="Arial"/>
          <w:b/>
          <w:bCs/>
          <w:sz w:val="32"/>
          <w:szCs w:val="32"/>
        </w:rPr>
        <w:t>and software’s</w:t>
      </w:r>
    </w:p>
    <w:p w14:paraId="0B5EBE6D" w14:textId="3AC02EAB" w:rsidR="00191DBD" w:rsidRPr="005776A6" w:rsidRDefault="00A51F3E" w:rsidP="005D4B76">
      <w:pPr>
        <w:spacing w:line="360" w:lineRule="auto"/>
        <w:rPr>
          <w:rFonts w:ascii="Arial" w:hAnsi="Arial" w:cs="Arial"/>
          <w:sz w:val="24"/>
          <w:szCs w:val="24"/>
        </w:rPr>
      </w:pPr>
      <w:r w:rsidRPr="005776A6">
        <w:rPr>
          <w:rFonts w:ascii="Arial" w:hAnsi="Arial" w:cs="Arial"/>
          <w:sz w:val="24"/>
          <w:szCs w:val="24"/>
        </w:rPr>
        <w:lastRenderedPageBreak/>
        <w:t xml:space="preserve">Microsoft Visual Studio is the main IDE used for coding. For version control I have used </w:t>
      </w:r>
      <w:proofErr w:type="spellStart"/>
      <w:r w:rsidRPr="005776A6">
        <w:rPr>
          <w:rFonts w:ascii="Arial" w:hAnsi="Arial" w:cs="Arial"/>
          <w:sz w:val="24"/>
          <w:szCs w:val="24"/>
        </w:rPr>
        <w:t>Github</w:t>
      </w:r>
      <w:proofErr w:type="spellEnd"/>
      <w:r w:rsidRPr="005776A6">
        <w:rPr>
          <w:rFonts w:ascii="Arial" w:hAnsi="Arial" w:cs="Arial"/>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sidRPr="005776A6">
        <w:rPr>
          <w:rFonts w:ascii="Arial" w:hAnsi="Arial" w:cs="Arial"/>
          <w:sz w:val="24"/>
          <w:szCs w:val="24"/>
        </w:rPr>
        <w:t xml:space="preserve"> Microsoft excel is also used for minor csv file inspections.</w:t>
      </w:r>
      <w:r w:rsidR="00E26111" w:rsidRPr="005776A6">
        <w:rPr>
          <w:rFonts w:ascii="Arial" w:hAnsi="Arial" w:cs="Arial"/>
          <w:sz w:val="24"/>
          <w:szCs w:val="24"/>
        </w:rPr>
        <w:t xml:space="preserve"> Visual Studio’s inbuilt git version control features are used time to time for managing the branches in the repository.</w:t>
      </w:r>
      <w:r w:rsidR="00DD123F" w:rsidRPr="005776A6">
        <w:rPr>
          <w:rFonts w:ascii="Arial" w:hAnsi="Arial" w:cs="Arial"/>
          <w:sz w:val="24"/>
          <w:szCs w:val="24"/>
        </w:rPr>
        <w:t xml:space="preserve"> </w:t>
      </w:r>
    </w:p>
    <w:p w14:paraId="6F555AEC" w14:textId="21373AC2" w:rsidR="00A51F3E" w:rsidRPr="005776A6" w:rsidRDefault="00DD123F" w:rsidP="005D4B76">
      <w:pPr>
        <w:spacing w:line="360" w:lineRule="auto"/>
        <w:rPr>
          <w:rFonts w:ascii="Arial" w:hAnsi="Arial" w:cs="Arial"/>
          <w:sz w:val="24"/>
          <w:szCs w:val="24"/>
        </w:rPr>
      </w:pPr>
      <w:r w:rsidRPr="005776A6">
        <w:rPr>
          <w:rFonts w:ascii="Arial" w:hAnsi="Arial" w:cs="Arial"/>
          <w:sz w:val="24"/>
          <w:szCs w:val="24"/>
        </w:rPr>
        <w:t xml:space="preserve">For reports and notes, MS Word and notepad are used. </w:t>
      </w:r>
      <w:r w:rsidR="00423662" w:rsidRPr="005776A6">
        <w:rPr>
          <w:rFonts w:ascii="Arial" w:hAnsi="Arial" w:cs="Arial"/>
          <w:sz w:val="24"/>
          <w:szCs w:val="24"/>
        </w:rPr>
        <w:t>PowerPoint</w:t>
      </w:r>
      <w:r w:rsidRPr="005776A6">
        <w:rPr>
          <w:rFonts w:ascii="Arial" w:hAnsi="Arial" w:cs="Arial"/>
          <w:sz w:val="24"/>
          <w:szCs w:val="24"/>
        </w:rPr>
        <w:t xml:space="preserve"> is used to create slides for presentation.</w:t>
      </w:r>
      <w:r w:rsidR="00423662" w:rsidRPr="005776A6">
        <w:rPr>
          <w:rFonts w:ascii="Arial" w:hAnsi="Arial" w:cs="Arial"/>
          <w:sz w:val="24"/>
          <w:szCs w:val="24"/>
        </w:rPr>
        <w:t xml:space="preserve"> Adobe Acrobat DC is used for managing PDF Files.</w:t>
      </w:r>
      <w:r w:rsidR="00F8270E" w:rsidRPr="005776A6">
        <w:rPr>
          <w:rFonts w:ascii="Arial" w:hAnsi="Arial" w:cs="Arial"/>
          <w:sz w:val="24"/>
          <w:szCs w:val="24"/>
        </w:rPr>
        <w:t xml:space="preserve"> Visual Studio in-built terminal, Anaconda Prompt and windows terminal are used for running PIP and git commands.</w:t>
      </w:r>
      <w:r w:rsidR="0070649E" w:rsidRPr="005776A6">
        <w:rPr>
          <w:rFonts w:ascii="Arial" w:hAnsi="Arial" w:cs="Arial"/>
          <w:sz w:val="24"/>
          <w:szCs w:val="24"/>
        </w:rPr>
        <w:t xml:space="preserve"> Windows O</w:t>
      </w:r>
      <w:r w:rsidR="00DC778B" w:rsidRPr="005776A6">
        <w:rPr>
          <w:rFonts w:ascii="Arial" w:hAnsi="Arial" w:cs="Arial"/>
          <w:sz w:val="24"/>
          <w:szCs w:val="24"/>
        </w:rPr>
        <w:t xml:space="preserve">perating </w:t>
      </w:r>
      <w:r w:rsidR="0070649E" w:rsidRPr="005776A6">
        <w:rPr>
          <w:rFonts w:ascii="Arial" w:hAnsi="Arial" w:cs="Arial"/>
          <w:sz w:val="24"/>
          <w:szCs w:val="24"/>
        </w:rPr>
        <w:t>S</w:t>
      </w:r>
      <w:r w:rsidR="00DC778B" w:rsidRPr="005776A6">
        <w:rPr>
          <w:rFonts w:ascii="Arial" w:hAnsi="Arial" w:cs="Arial"/>
          <w:sz w:val="24"/>
          <w:szCs w:val="24"/>
        </w:rPr>
        <w:t>ystem</w:t>
      </w:r>
      <w:r w:rsidR="0070649E" w:rsidRPr="005776A6">
        <w:rPr>
          <w:rFonts w:ascii="Arial" w:hAnsi="Arial" w:cs="Arial"/>
          <w:sz w:val="24"/>
          <w:szCs w:val="24"/>
        </w:rPr>
        <w:t xml:space="preserve"> is used for the </w:t>
      </w:r>
      <w:r w:rsidR="00E40A22" w:rsidRPr="005776A6">
        <w:rPr>
          <w:rFonts w:ascii="Arial" w:hAnsi="Arial" w:cs="Arial"/>
          <w:sz w:val="24"/>
          <w:szCs w:val="24"/>
        </w:rPr>
        <w:t xml:space="preserve">whole </w:t>
      </w:r>
      <w:r w:rsidR="0070649E" w:rsidRPr="005776A6">
        <w:rPr>
          <w:rFonts w:ascii="Arial" w:hAnsi="Arial" w:cs="Arial"/>
          <w:sz w:val="24"/>
          <w:szCs w:val="24"/>
        </w:rPr>
        <w:t>work.</w:t>
      </w:r>
      <w:r w:rsidR="009756D0" w:rsidRPr="005776A6">
        <w:rPr>
          <w:rFonts w:ascii="Arial" w:hAnsi="Arial" w:cs="Arial"/>
          <w:sz w:val="24"/>
          <w:szCs w:val="24"/>
        </w:rPr>
        <w:t xml:space="preserve"> Google Chrome and Mozilla </w:t>
      </w:r>
      <w:r w:rsidR="00D13DA0" w:rsidRPr="005776A6">
        <w:rPr>
          <w:rFonts w:ascii="Arial" w:hAnsi="Arial" w:cs="Arial"/>
          <w:sz w:val="24"/>
          <w:szCs w:val="24"/>
        </w:rPr>
        <w:t>Firefox</w:t>
      </w:r>
      <w:r w:rsidR="009756D0" w:rsidRPr="005776A6">
        <w:rPr>
          <w:rFonts w:ascii="Arial" w:hAnsi="Arial" w:cs="Arial"/>
          <w:sz w:val="24"/>
          <w:szCs w:val="24"/>
        </w:rPr>
        <w:t xml:space="preserve"> are the two browsers used in this project.</w:t>
      </w:r>
    </w:p>
    <w:p w14:paraId="28C61F6A" w14:textId="0D50DCA0" w:rsidR="00FE47BF" w:rsidRDefault="00FE47BF" w:rsidP="005D4B76">
      <w:pPr>
        <w:spacing w:line="360" w:lineRule="auto"/>
        <w:rPr>
          <w:rFonts w:ascii="Arial" w:hAnsi="Arial" w:cs="Arial"/>
          <w:b/>
          <w:bCs/>
          <w:sz w:val="32"/>
          <w:szCs w:val="32"/>
        </w:rPr>
      </w:pPr>
      <w:r w:rsidRPr="006C0BA4">
        <w:rPr>
          <w:rFonts w:ascii="Arial" w:hAnsi="Arial" w:cs="Arial"/>
          <w:b/>
          <w:bCs/>
          <w:sz w:val="32"/>
          <w:szCs w:val="32"/>
        </w:rPr>
        <w:t>Ethical Considerations</w:t>
      </w:r>
    </w:p>
    <w:p w14:paraId="37A9F157" w14:textId="69E4457A" w:rsidR="00470EF0" w:rsidRPr="00BA2172" w:rsidRDefault="00470EF0" w:rsidP="00BA2172">
      <w:pPr>
        <w:pStyle w:val="Default"/>
        <w:numPr>
          <w:ilvl w:val="2"/>
          <w:numId w:val="2"/>
        </w:numPr>
        <w:spacing w:after="22" w:line="360" w:lineRule="auto"/>
        <w:jc w:val="both"/>
        <w:rPr>
          <w:rFonts w:ascii="Arial" w:hAnsi="Arial" w:cs="Arial"/>
          <w:sz w:val="23"/>
          <w:szCs w:val="23"/>
        </w:rPr>
      </w:pPr>
      <w:r w:rsidRPr="001F2356">
        <w:rPr>
          <w:rFonts w:ascii="Arial" w:hAnsi="Arial" w:cs="Arial"/>
          <w:sz w:val="23"/>
          <w:szCs w:val="23"/>
        </w:rPr>
        <w:t xml:space="preserve">A harm is inflicted when an action of a researcher affects the participants or society. There are several reasons behind the actions of researchers that create huge trouble for society or individuals Furthermore </w:t>
      </w:r>
      <w:sdt>
        <w:sdtPr>
          <w:rPr>
            <w:rFonts w:ascii="Arial" w:hAnsi="Arial" w:cs="Arial"/>
            <w:sz w:val="23"/>
            <w:szCs w:val="23"/>
          </w:rPr>
          <w:tag w:val="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
          <w:id w:val="5490588"/>
          <w:placeholder>
            <w:docPart w:val="318861900EAE424082E3386ECFA198E3"/>
          </w:placeholder>
        </w:sdtPr>
        <w:sdtEndPr/>
        <w:sdtContent>
          <w:r w:rsidR="00770ACD" w:rsidRPr="00770ACD">
            <w:rPr>
              <w:rFonts w:ascii="Arial" w:hAnsi="Arial" w:cs="Arial"/>
              <w:sz w:val="23"/>
              <w:szCs w:val="23"/>
            </w:rPr>
            <w:t>(Human Radiation Experiments | Atomic Heritage Foundation n.d.)</w:t>
          </w:r>
        </w:sdtContent>
      </w:sdt>
      <w:r w:rsidRPr="001F2356">
        <w:rPr>
          <w:rFonts w:ascii="Arial" w:hAnsi="Arial" w:cs="Arial"/>
          <w:sz w:val="23"/>
          <w:szCs w:val="23"/>
        </w:rPr>
        <w:t xml:space="preserve"> was one of the biggest examples of this. In 1994 US President Clinton created an advisory team to research human radiation that has been conducted over the years. In this study, doctors injected Plutonium into the body of many patients and many of them did not consent to be part of this study. Also, there was a company called Quaker Oats which is also part of this study included radioactive components in oatmeal and were unknowingly fed to the children. </w:t>
      </w:r>
    </w:p>
    <w:p w14:paraId="2D02A06B" w14:textId="1166D992" w:rsidR="00ED6A33" w:rsidRPr="009733F0" w:rsidRDefault="00470EF0" w:rsidP="002967AC">
      <w:pPr>
        <w:pStyle w:val="Default"/>
        <w:numPr>
          <w:ilvl w:val="2"/>
          <w:numId w:val="2"/>
        </w:numPr>
        <w:spacing w:after="22" w:line="360" w:lineRule="auto"/>
        <w:jc w:val="both"/>
        <w:rPr>
          <w:rFonts w:ascii="Arial" w:hAnsi="Arial" w:cs="Arial"/>
          <w:sz w:val="23"/>
          <w:szCs w:val="23"/>
        </w:rPr>
      </w:pPr>
      <w:r w:rsidRPr="009733F0">
        <w:rPr>
          <w:rFonts w:ascii="Arial" w:hAnsi="Arial" w:cs="Arial"/>
          <w:sz w:val="23"/>
          <w:szCs w:val="23"/>
        </w:rPr>
        <w:t xml:space="preserve">In my study, no </w:t>
      </w:r>
      <w:r w:rsidR="00524F0C" w:rsidRPr="009733F0">
        <w:rPr>
          <w:rFonts w:ascii="Arial" w:hAnsi="Arial" w:cs="Arial"/>
          <w:sz w:val="23"/>
          <w:szCs w:val="23"/>
        </w:rPr>
        <w:t xml:space="preserve">such </w:t>
      </w:r>
      <w:r w:rsidRPr="009733F0">
        <w:rPr>
          <w:rFonts w:ascii="Arial" w:hAnsi="Arial" w:cs="Arial"/>
          <w:sz w:val="23"/>
          <w:szCs w:val="23"/>
        </w:rPr>
        <w:t xml:space="preserve">experiment is done on humans in the process of data collection or analysis. An aggregated suicide dataset only provides information about the country's general </w:t>
      </w:r>
      <w:r w:rsidR="00767BCF" w:rsidRPr="009733F0">
        <w:rPr>
          <w:rFonts w:ascii="Arial" w:hAnsi="Arial" w:cs="Arial"/>
          <w:sz w:val="23"/>
          <w:szCs w:val="23"/>
        </w:rPr>
        <w:t>population is</w:t>
      </w:r>
      <w:r w:rsidR="00FA0B87" w:rsidRPr="009733F0">
        <w:rPr>
          <w:rFonts w:ascii="Arial" w:hAnsi="Arial" w:cs="Arial"/>
          <w:sz w:val="23"/>
          <w:szCs w:val="23"/>
        </w:rPr>
        <w:t xml:space="preserve"> used </w:t>
      </w:r>
      <w:r w:rsidR="003F5494" w:rsidRPr="009733F0">
        <w:rPr>
          <w:rFonts w:ascii="Arial" w:hAnsi="Arial" w:cs="Arial"/>
          <w:sz w:val="23"/>
          <w:szCs w:val="23"/>
        </w:rPr>
        <w:t>throughout</w:t>
      </w:r>
      <w:r w:rsidR="00FA0B87" w:rsidRPr="009733F0">
        <w:rPr>
          <w:rFonts w:ascii="Arial" w:hAnsi="Arial" w:cs="Arial"/>
          <w:sz w:val="23"/>
          <w:szCs w:val="23"/>
        </w:rPr>
        <w:t xml:space="preserve"> the research</w:t>
      </w:r>
      <w:r w:rsidRPr="009733F0">
        <w:rPr>
          <w:rFonts w:ascii="Arial" w:hAnsi="Arial" w:cs="Arial"/>
          <w:sz w:val="23"/>
          <w:szCs w:val="23"/>
        </w:rPr>
        <w:t>. No prior experiment is conducted to gather data for this research. No harm is made to any subject in this regard.</w:t>
      </w:r>
      <w:r w:rsidR="00483AC5">
        <w:rPr>
          <w:rFonts w:ascii="Arial" w:hAnsi="Arial" w:cs="Arial"/>
          <w:sz w:val="23"/>
          <w:szCs w:val="23"/>
        </w:rPr>
        <w:t xml:space="preserve"> </w:t>
      </w:r>
      <w:r w:rsidRPr="009733F0">
        <w:rPr>
          <w:rFonts w:ascii="Arial" w:hAnsi="Arial" w:cs="Arial"/>
          <w:sz w:val="23"/>
          <w:szCs w:val="23"/>
        </w:rPr>
        <w:t xml:space="preserve">There are several benefits related to the data. Data provides an overview of how many suicides are happening from time to time. Talking about the societal impact of this research is enormous. For example, </w:t>
      </w:r>
      <w:sdt>
        <w:sdtPr>
          <w:rPr>
            <w:rFonts w:ascii="Arial" w:hAnsi="Arial" w:cs="Arial"/>
            <w:sz w:val="23"/>
            <w:szCs w:val="23"/>
          </w:rPr>
          <w:tag w:val="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
          <w:id w:val="1825780883"/>
          <w:placeholder>
            <w:docPart w:val="318861900EAE424082E3386ECFA198E3"/>
          </w:placeholder>
        </w:sdtPr>
        <w:sdtEndPr/>
        <w:sdtContent>
          <w:r w:rsidR="00770ACD" w:rsidRPr="00770ACD">
            <w:rPr>
              <w:rFonts w:ascii="Arial" w:hAnsi="Arial" w:cs="Arial"/>
              <w:sz w:val="23"/>
              <w:szCs w:val="23"/>
            </w:rPr>
            <w:t>(Study: Benefits of Electric Cars Add Up—in the Billions! | NRDC n.d.)</w:t>
          </w:r>
        </w:sdtContent>
      </w:sdt>
      <w:r w:rsidRPr="009733F0">
        <w:rPr>
          <w:rFonts w:ascii="Arial" w:hAnsi="Arial" w:cs="Arial"/>
          <w:sz w:val="23"/>
          <w:szCs w:val="23"/>
        </w:rPr>
        <w:t xml:space="preserve"> has created a significant impact on how this research has benefited society to help understand the carbon footprint reduction </w:t>
      </w:r>
      <w:r w:rsidRPr="009733F0">
        <w:rPr>
          <w:rFonts w:ascii="Arial" w:hAnsi="Arial" w:cs="Arial"/>
          <w:sz w:val="23"/>
          <w:szCs w:val="23"/>
        </w:rPr>
        <w:lastRenderedPageBreak/>
        <w:t>and cost-saving. In suicide analysis I am trying to make use of data to leverage suicide attempts by</w:t>
      </w:r>
      <w:r w:rsidR="0028172E">
        <w:rPr>
          <w:rFonts w:ascii="Arial" w:hAnsi="Arial" w:cs="Arial"/>
          <w:sz w:val="23"/>
          <w:szCs w:val="23"/>
        </w:rPr>
        <w:t xml:space="preserve"> helping the govt to take measures or </w:t>
      </w:r>
      <w:r w:rsidRPr="009733F0">
        <w:rPr>
          <w:rFonts w:ascii="Arial" w:hAnsi="Arial" w:cs="Arial"/>
          <w:sz w:val="23"/>
          <w:szCs w:val="23"/>
        </w:rPr>
        <w:t>policies from the outcome of my study it’s going to help create plans to tackle such acts</w:t>
      </w:r>
      <w:r w:rsidR="0028172E">
        <w:rPr>
          <w:rFonts w:ascii="Arial" w:hAnsi="Arial" w:cs="Arial"/>
          <w:sz w:val="23"/>
          <w:szCs w:val="23"/>
        </w:rPr>
        <w:t xml:space="preserve"> in coming years</w:t>
      </w:r>
      <w:r w:rsidRPr="009733F0">
        <w:rPr>
          <w:rFonts w:ascii="Arial" w:hAnsi="Arial" w:cs="Arial"/>
          <w:sz w:val="23"/>
          <w:szCs w:val="23"/>
        </w:rPr>
        <w:t>.</w:t>
      </w:r>
    </w:p>
    <w:p w14:paraId="31C03658" w14:textId="43B020B0" w:rsidR="00A540E2" w:rsidRPr="00A540E2" w:rsidRDefault="00A540E2" w:rsidP="007E55B1">
      <w:pPr>
        <w:numPr>
          <w:ilvl w:val="1"/>
          <w:numId w:val="2"/>
        </w:numPr>
        <w:autoSpaceDE w:val="0"/>
        <w:autoSpaceDN w:val="0"/>
        <w:adjustRightInd w:val="0"/>
        <w:spacing w:after="22" w:line="360" w:lineRule="auto"/>
        <w:jc w:val="both"/>
        <w:rPr>
          <w:rFonts w:ascii="Arial" w:hAnsi="Arial" w:cs="Arial"/>
          <w:color w:val="000000"/>
          <w:sz w:val="23"/>
          <w:szCs w:val="23"/>
        </w:rPr>
      </w:pPr>
      <w:r w:rsidRPr="00A540E2">
        <w:rPr>
          <w:rFonts w:ascii="Arial" w:hAnsi="Arial" w:cs="Arial"/>
          <w:color w:val="000000"/>
          <w:sz w:val="23"/>
          <w:szCs w:val="23"/>
        </w:rPr>
        <w:t xml:space="preserve">My research about ‘suicide analyses was based on the dataset which is open source in Kaggle which anyone can download. Thinking about the data storage and security I would not say it’s a very much sensitive dataset because first of all this dataset is not private on the internet, so the author has kept the access to the public. Secondly, </w:t>
      </w:r>
      <w:r w:rsidR="00C56CB7">
        <w:rPr>
          <w:rFonts w:ascii="Arial" w:hAnsi="Arial" w:cs="Arial"/>
          <w:color w:val="000000"/>
          <w:sz w:val="23"/>
          <w:szCs w:val="23"/>
        </w:rPr>
        <w:t xml:space="preserve">this </w:t>
      </w:r>
      <w:r w:rsidRPr="00A540E2">
        <w:rPr>
          <w:rFonts w:ascii="Arial" w:hAnsi="Arial" w:cs="Arial"/>
          <w:color w:val="000000"/>
          <w:sz w:val="23"/>
          <w:szCs w:val="23"/>
        </w:rPr>
        <w:t>suicide dataset is not using any confidential information about any individual rather it’s more of a</w:t>
      </w:r>
      <w:r w:rsidR="000922BA">
        <w:rPr>
          <w:rFonts w:ascii="Arial" w:hAnsi="Arial" w:cs="Arial"/>
          <w:color w:val="000000"/>
          <w:sz w:val="23"/>
          <w:szCs w:val="23"/>
        </w:rPr>
        <w:t xml:space="preserve"> summary </w:t>
      </w:r>
      <w:r w:rsidRPr="00A540E2">
        <w:rPr>
          <w:rFonts w:ascii="Arial" w:hAnsi="Arial" w:cs="Arial"/>
          <w:color w:val="000000"/>
          <w:sz w:val="23"/>
          <w:szCs w:val="23"/>
        </w:rPr>
        <w:t>dataset providing general information about the country's deaths rates. Also, information</w:t>
      </w:r>
      <w:r w:rsidR="006972EA">
        <w:rPr>
          <w:rFonts w:ascii="Arial" w:hAnsi="Arial" w:cs="Arial"/>
          <w:color w:val="000000"/>
          <w:sz w:val="23"/>
          <w:szCs w:val="23"/>
        </w:rPr>
        <w:t xml:space="preserve"> like</w:t>
      </w:r>
      <w:r w:rsidRPr="00A540E2">
        <w:rPr>
          <w:rFonts w:ascii="Arial" w:hAnsi="Arial" w:cs="Arial"/>
          <w:color w:val="000000"/>
          <w:sz w:val="23"/>
          <w:szCs w:val="23"/>
        </w:rPr>
        <w:t xml:space="preserve"> the age group</w:t>
      </w:r>
      <w:r w:rsidR="006972EA">
        <w:rPr>
          <w:rFonts w:ascii="Arial" w:hAnsi="Arial" w:cs="Arial"/>
          <w:color w:val="000000"/>
          <w:sz w:val="23"/>
          <w:szCs w:val="23"/>
        </w:rPr>
        <w:t xml:space="preserve">, internet users, human development index </w:t>
      </w:r>
      <w:proofErr w:type="spellStart"/>
      <w:r w:rsidR="006972EA">
        <w:rPr>
          <w:rFonts w:ascii="Arial" w:hAnsi="Arial" w:cs="Arial"/>
          <w:color w:val="000000"/>
          <w:sz w:val="23"/>
          <w:szCs w:val="23"/>
        </w:rPr>
        <w:t>etc</w:t>
      </w:r>
      <w:proofErr w:type="spellEnd"/>
      <w:r w:rsidRPr="00A540E2">
        <w:rPr>
          <w:rFonts w:ascii="Arial" w:hAnsi="Arial" w:cs="Arial"/>
          <w:color w:val="000000"/>
          <w:sz w:val="23"/>
          <w:szCs w:val="23"/>
        </w:rPr>
        <w:t xml:space="preserve"> who is more likely to commit suicide.</w:t>
      </w:r>
    </w:p>
    <w:p w14:paraId="722C8CEF" w14:textId="77777777" w:rsidR="00470EF0" w:rsidRPr="006972EA" w:rsidRDefault="00470EF0" w:rsidP="005D4B76">
      <w:pPr>
        <w:pStyle w:val="Default"/>
        <w:numPr>
          <w:ilvl w:val="2"/>
          <w:numId w:val="2"/>
        </w:numPr>
        <w:spacing w:after="22" w:line="360" w:lineRule="auto"/>
        <w:jc w:val="both"/>
        <w:rPr>
          <w:rFonts w:ascii="Arial" w:hAnsi="Arial" w:cs="Arial"/>
          <w:sz w:val="23"/>
          <w:szCs w:val="23"/>
        </w:rPr>
      </w:pPr>
    </w:p>
    <w:p w14:paraId="6EAA303C" w14:textId="158B4D09" w:rsidR="001B3C3A" w:rsidRPr="006C0D5E" w:rsidRDefault="001B3C3A" w:rsidP="005D4B76">
      <w:pPr>
        <w:autoSpaceDE w:val="0"/>
        <w:autoSpaceDN w:val="0"/>
        <w:adjustRightInd w:val="0"/>
        <w:spacing w:after="22" w:line="360" w:lineRule="auto"/>
        <w:jc w:val="both"/>
        <w:rPr>
          <w:rFonts w:ascii="Arial" w:hAnsi="Arial" w:cs="Arial"/>
          <w:b/>
          <w:bCs/>
          <w:color w:val="000000"/>
          <w:sz w:val="23"/>
          <w:szCs w:val="23"/>
        </w:rPr>
      </w:pPr>
      <w:r w:rsidRPr="007B0047">
        <w:rPr>
          <w:rFonts w:ascii="Arial" w:hAnsi="Arial" w:cs="Arial"/>
          <w:b/>
          <w:bCs/>
          <w:color w:val="000000"/>
          <w:sz w:val="28"/>
          <w:szCs w:val="28"/>
          <w:u w:val="single"/>
        </w:rPr>
        <w:t>SWOT Analysis</w:t>
      </w:r>
      <w:r w:rsidR="007D3EF1" w:rsidRPr="007D3EF1">
        <w:rPr>
          <w:rFonts w:ascii="Arial" w:hAnsi="Arial" w:cs="Arial"/>
          <w:b/>
          <w:bCs/>
          <w:color w:val="000000"/>
          <w:sz w:val="28"/>
          <w:szCs w:val="28"/>
        </w:rPr>
        <w:t xml:space="preserve">: </w:t>
      </w:r>
      <w:r w:rsidR="00B6731A">
        <w:rPr>
          <w:rFonts w:ascii="Arial" w:hAnsi="Arial" w:cs="Arial"/>
          <w:b/>
          <w:bCs/>
          <w:color w:val="000000"/>
          <w:sz w:val="28"/>
          <w:szCs w:val="28"/>
        </w:rPr>
        <w:t>(</w:t>
      </w:r>
      <w:r w:rsidR="007D3EF1" w:rsidRPr="005776A6">
        <w:rPr>
          <w:rFonts w:ascii="Arial" w:hAnsi="Arial" w:cs="Arial"/>
          <w:b/>
          <w:bCs/>
          <w:color w:val="000000"/>
          <w:sz w:val="23"/>
          <w:szCs w:val="23"/>
        </w:rPr>
        <w:t xml:space="preserve">SWOT Analysis </w:t>
      </w:r>
      <w:r w:rsidR="00826D38">
        <w:rPr>
          <w:rFonts w:ascii="Arial" w:hAnsi="Arial" w:cs="Arial"/>
          <w:b/>
          <w:bCs/>
          <w:color w:val="000000"/>
          <w:sz w:val="23"/>
          <w:szCs w:val="23"/>
        </w:rPr>
        <w:t xml:space="preserve">based on </w:t>
      </w:r>
      <w:r w:rsidR="006D12E2">
        <w:rPr>
          <w:rFonts w:ascii="Arial" w:hAnsi="Arial" w:cs="Arial"/>
          <w:b/>
          <w:bCs/>
          <w:color w:val="000000"/>
          <w:sz w:val="23"/>
          <w:szCs w:val="23"/>
        </w:rPr>
        <w:t>the</w:t>
      </w:r>
      <w:r w:rsidR="007D3EF1" w:rsidRPr="005776A6">
        <w:rPr>
          <w:rFonts w:ascii="Arial" w:hAnsi="Arial" w:cs="Arial"/>
          <w:b/>
          <w:bCs/>
          <w:color w:val="000000"/>
          <w:sz w:val="23"/>
          <w:szCs w:val="23"/>
        </w:rPr>
        <w:t xml:space="preserve"> Guidelines of ACL as per ethics </w:t>
      </w:r>
      <w:r w:rsidR="00B6731A">
        <w:rPr>
          <w:rFonts w:ascii="Arial" w:hAnsi="Arial" w:cs="Arial"/>
          <w:b/>
          <w:bCs/>
          <w:color w:val="000000"/>
          <w:sz w:val="23"/>
          <w:szCs w:val="23"/>
        </w:rPr>
        <w:t>)</w:t>
      </w:r>
    </w:p>
    <w:p w14:paraId="3C0ABFC6" w14:textId="0F138796" w:rsidR="00FE47BF" w:rsidRPr="005776A6" w:rsidRDefault="00FE47BF" w:rsidP="005D4B76">
      <w:pPr>
        <w:autoSpaceDE w:val="0"/>
        <w:autoSpaceDN w:val="0"/>
        <w:adjustRightInd w:val="0"/>
        <w:spacing w:after="23" w:line="360" w:lineRule="auto"/>
        <w:jc w:val="both"/>
        <w:rPr>
          <w:rFonts w:ascii="Arial" w:hAnsi="Arial" w:cs="Arial"/>
          <w:color w:val="000000"/>
          <w:sz w:val="23"/>
          <w:szCs w:val="23"/>
        </w:rPr>
      </w:pPr>
      <w:r w:rsidRPr="005776A6">
        <w:rPr>
          <w:rFonts w:ascii="Arial" w:hAnsi="Arial" w:cs="Arial"/>
          <w:color w:val="000000"/>
          <w:sz w:val="23"/>
          <w:szCs w:val="23"/>
        </w:rPr>
        <w:t xml:space="preserve">As I previously stated, the </w:t>
      </w:r>
      <w:r w:rsidR="005C454B" w:rsidRPr="005776A6">
        <w:rPr>
          <w:rFonts w:ascii="Arial" w:hAnsi="Arial" w:cs="Arial"/>
          <w:color w:val="000000"/>
          <w:sz w:val="23"/>
          <w:szCs w:val="23"/>
        </w:rPr>
        <w:t>suicide</w:t>
      </w:r>
      <w:r w:rsidRPr="005776A6">
        <w:rPr>
          <w:rFonts w:ascii="Arial" w:hAnsi="Arial" w:cs="Arial"/>
          <w:color w:val="000000"/>
          <w:sz w:val="23"/>
          <w:szCs w:val="23"/>
        </w:rPr>
        <w:t xml:space="preserve"> dataset did not contain any personal information. I would highly recommend for future studies we need to incorporate more humans in the experimentation to collect data from people in real-time. The most important thing we need to follow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Arial" w:hAnsi="Arial" w:cs="Arial"/>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770ACD" w:rsidRPr="00770ACD">
            <w:rPr>
              <w:rFonts w:ascii="Arial" w:hAnsi="Arial" w:cs="Arial"/>
              <w:color w:val="000000"/>
              <w:sz w:val="23"/>
              <w:szCs w:val="23"/>
            </w:rPr>
            <w:t>(</w:t>
          </w:r>
          <w:proofErr w:type="spellStart"/>
          <w:r w:rsidR="00770ACD" w:rsidRPr="00770ACD">
            <w:rPr>
              <w:rFonts w:ascii="Arial" w:hAnsi="Arial" w:cs="Arial"/>
              <w:color w:val="000000"/>
              <w:sz w:val="23"/>
              <w:szCs w:val="23"/>
            </w:rPr>
            <w:t>Bogod</w:t>
          </w:r>
          <w:proofErr w:type="spellEnd"/>
          <w:r w:rsidR="00770ACD" w:rsidRPr="00770ACD">
            <w:rPr>
              <w:rFonts w:ascii="Arial" w:hAnsi="Arial" w:cs="Arial"/>
              <w:color w:val="000000"/>
              <w:sz w:val="23"/>
              <w:szCs w:val="23"/>
            </w:rPr>
            <w:t xml:space="preserve"> 2004)</w:t>
          </w:r>
        </w:sdtContent>
      </w:sdt>
      <w:r w:rsidRPr="005776A6">
        <w:rPr>
          <w:rFonts w:ascii="Arial" w:hAnsi="Arial" w:cs="Arial"/>
          <w:color w:val="000000"/>
          <w:sz w:val="23"/>
          <w:szCs w:val="23"/>
        </w:rPr>
        <w:t xml:space="preserve"> is one of the real-life examples where in 1942 prisoners were asked to undergo dangerous experiments to understand the survival chance of soldiers sometimes even leading to deaths. Understanding personal, social, and business impacts of data practice.  </w:t>
      </w:r>
    </w:p>
    <w:p w14:paraId="036BF4C3" w14:textId="77777777" w:rsidR="00FE47BF" w:rsidRPr="005776A6" w:rsidRDefault="00FE47BF" w:rsidP="005D4B76">
      <w:pPr>
        <w:autoSpaceDE w:val="0"/>
        <w:autoSpaceDN w:val="0"/>
        <w:adjustRightInd w:val="0"/>
        <w:spacing w:after="23" w:line="360" w:lineRule="auto"/>
        <w:jc w:val="both"/>
        <w:rPr>
          <w:rFonts w:ascii="Arial" w:hAnsi="Arial" w:cs="Arial"/>
          <w:color w:val="000000"/>
          <w:sz w:val="23"/>
          <w:szCs w:val="23"/>
        </w:rPr>
      </w:pPr>
      <w:r w:rsidRPr="005776A6">
        <w:rPr>
          <w:rFonts w:ascii="Arial" w:hAnsi="Arial" w:cs="Arial"/>
          <w:color w:val="000000"/>
          <w:sz w:val="23"/>
          <w:szCs w:val="23"/>
        </w:rPr>
        <w:t>In addition, even sharing information of individual sharing with any other colleagues or third party would be through proper procedure and getting signs on consent forms.</w:t>
      </w:r>
    </w:p>
    <w:p w14:paraId="4202F06A" w14:textId="07F478B7" w:rsidR="00FE47BF" w:rsidRPr="007D3EF1" w:rsidRDefault="00FE47BF" w:rsidP="005D4B76">
      <w:pPr>
        <w:numPr>
          <w:ilvl w:val="1"/>
          <w:numId w:val="1"/>
        </w:numPr>
        <w:autoSpaceDE w:val="0"/>
        <w:autoSpaceDN w:val="0"/>
        <w:adjustRightInd w:val="0"/>
        <w:spacing w:after="0" w:line="360" w:lineRule="auto"/>
        <w:jc w:val="both"/>
        <w:rPr>
          <w:rFonts w:ascii="Arial" w:hAnsi="Arial" w:cs="Arial"/>
          <w:color w:val="000000"/>
          <w:sz w:val="23"/>
          <w:szCs w:val="23"/>
        </w:rPr>
      </w:pPr>
    </w:p>
    <w:p w14:paraId="05CDEC5A"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7F0E401"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Strength: -</w:t>
      </w:r>
      <w:r w:rsidRPr="005776A6">
        <w:rPr>
          <w:rFonts w:ascii="Arial" w:hAnsi="Arial" w:cs="Arial"/>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w:t>
      </w:r>
      <w:r w:rsidRPr="005776A6">
        <w:rPr>
          <w:rFonts w:ascii="Arial" w:hAnsi="Arial" w:cs="Arial"/>
          <w:color w:val="000000"/>
          <w:sz w:val="23"/>
          <w:szCs w:val="23"/>
        </w:rPr>
        <w:lastRenderedPageBreak/>
        <w:t>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D336157"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Weakness: -</w:t>
      </w:r>
      <w:r w:rsidRPr="005776A6">
        <w:rPr>
          <w:rFonts w:ascii="Arial" w:hAnsi="Arial" w:cs="Arial"/>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340F1F66"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Opportunity: -</w:t>
      </w:r>
      <w:r w:rsidRPr="005776A6">
        <w:rPr>
          <w:rFonts w:ascii="Arial" w:hAnsi="Arial" w:cs="Arial"/>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4D4407B5" w14:textId="50F89641"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sidRPr="005776A6">
        <w:rPr>
          <w:rFonts w:ascii="Arial" w:hAnsi="Arial" w:cs="Arial"/>
          <w:color w:val="000000"/>
          <w:sz w:val="23"/>
          <w:szCs w:val="23"/>
        </w:rPr>
        <w:t>bestselling</w:t>
      </w:r>
      <w:r w:rsidRPr="005776A6">
        <w:rPr>
          <w:rFonts w:ascii="Arial" w:hAnsi="Arial" w:cs="Arial"/>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p>
    <w:p w14:paraId="03929423" w14:textId="222767CB" w:rsidR="00FE47BF" w:rsidRPr="005776A6" w:rsidRDefault="00FE47BF" w:rsidP="005D4B76">
      <w:pPr>
        <w:autoSpaceDE w:val="0"/>
        <w:autoSpaceDN w:val="0"/>
        <w:adjustRightInd w:val="0"/>
        <w:spacing w:after="22" w:line="360" w:lineRule="auto"/>
        <w:jc w:val="both"/>
        <w:rPr>
          <w:rFonts w:ascii="Arial" w:hAnsi="Arial" w:cs="Arial"/>
          <w:color w:val="000000"/>
          <w:sz w:val="23"/>
          <w:szCs w:val="23"/>
        </w:rPr>
      </w:pPr>
      <w:r w:rsidRPr="005776A6">
        <w:rPr>
          <w:rFonts w:ascii="Arial" w:hAnsi="Arial" w:cs="Arial"/>
          <w:b/>
          <w:bCs/>
          <w:color w:val="000000"/>
          <w:sz w:val="23"/>
          <w:szCs w:val="23"/>
        </w:rPr>
        <w:t>Threat</w:t>
      </w:r>
      <w:r w:rsidRPr="005776A6">
        <w:rPr>
          <w:rFonts w:ascii="Arial" w:hAnsi="Arial" w:cs="Arial"/>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sidRPr="005776A6">
        <w:rPr>
          <w:rFonts w:ascii="Arial" w:hAnsi="Arial" w:cs="Arial"/>
          <w:color w:val="000000"/>
          <w:sz w:val="23"/>
          <w:szCs w:val="23"/>
        </w:rPr>
        <w:t>cron</w:t>
      </w:r>
      <w:proofErr w:type="spellEnd"/>
      <w:r w:rsidRPr="005776A6">
        <w:rPr>
          <w:rFonts w:ascii="Arial" w:hAnsi="Arial" w:cs="Arial"/>
          <w:color w:val="000000"/>
          <w:sz w:val="23"/>
          <w:szCs w:val="23"/>
        </w:rPr>
        <w:t xml:space="preserve"> jobs. Also, when </w:t>
      </w:r>
      <w:r w:rsidR="006F2CC6" w:rsidRPr="005776A6">
        <w:rPr>
          <w:rFonts w:ascii="Arial" w:hAnsi="Arial" w:cs="Arial"/>
          <w:color w:val="000000"/>
          <w:sz w:val="23"/>
          <w:szCs w:val="23"/>
        </w:rPr>
        <w:t>it</w:t>
      </w:r>
      <w:r w:rsidRPr="005776A6">
        <w:rPr>
          <w:rFonts w:ascii="Arial" w:hAnsi="Arial" w:cs="Arial"/>
          <w:color w:val="000000"/>
          <w:sz w:val="23"/>
          <w:szCs w:val="23"/>
        </w:rPr>
        <w:t xml:space="preserve"> comes to storing individual </w:t>
      </w:r>
      <w:r w:rsidR="009D37AD" w:rsidRPr="005776A6">
        <w:rPr>
          <w:rFonts w:ascii="Arial" w:hAnsi="Arial" w:cs="Arial"/>
          <w:color w:val="000000"/>
          <w:sz w:val="23"/>
          <w:szCs w:val="23"/>
        </w:rPr>
        <w:t>information in in</w:t>
      </w:r>
      <w:r w:rsidR="00DF7695" w:rsidRPr="005776A6">
        <w:rPr>
          <w:rFonts w:ascii="Arial" w:hAnsi="Arial" w:cs="Arial"/>
          <w:color w:val="000000"/>
          <w:sz w:val="23"/>
          <w:szCs w:val="23"/>
        </w:rPr>
        <w:t xml:space="preserve"> near</w:t>
      </w:r>
      <w:r w:rsidRPr="005776A6">
        <w:rPr>
          <w:rFonts w:ascii="Arial" w:hAnsi="Arial" w:cs="Arial"/>
          <w:color w:val="000000"/>
          <w:sz w:val="23"/>
          <w:szCs w:val="23"/>
        </w:rPr>
        <w:t xml:space="preserve"> future, more storage space might be required as well as my model could perform poor because of the server requirements. Even though we have other options to </w:t>
      </w:r>
      <w:r w:rsidR="006F2CC6" w:rsidRPr="005776A6">
        <w:rPr>
          <w:rFonts w:ascii="Arial" w:hAnsi="Arial" w:cs="Arial"/>
          <w:color w:val="000000"/>
          <w:sz w:val="23"/>
          <w:szCs w:val="23"/>
        </w:rPr>
        <w:t>buy</w:t>
      </w:r>
      <w:r w:rsidRPr="005776A6">
        <w:rPr>
          <w:rFonts w:ascii="Arial" w:hAnsi="Arial" w:cs="Arial"/>
          <w:color w:val="000000"/>
          <w:sz w:val="23"/>
          <w:szCs w:val="23"/>
        </w:rPr>
        <w:t xml:space="preserve"> clo</w:t>
      </w:r>
      <w:r w:rsidR="006F2CC6" w:rsidRPr="005776A6">
        <w:rPr>
          <w:rFonts w:ascii="Arial" w:hAnsi="Arial" w:cs="Arial"/>
          <w:color w:val="000000"/>
          <w:sz w:val="23"/>
          <w:szCs w:val="23"/>
        </w:rPr>
        <w:t>u</w:t>
      </w:r>
      <w:r w:rsidRPr="005776A6">
        <w:rPr>
          <w:rFonts w:ascii="Arial" w:hAnsi="Arial" w:cs="Arial"/>
          <w:color w:val="000000"/>
          <w:sz w:val="23"/>
          <w:szCs w:val="23"/>
        </w:rPr>
        <w:t>d storage space, it will still be costing more money on the other hand I will have to figure out ways to improve the requirements.</w:t>
      </w:r>
    </w:p>
    <w:p w14:paraId="2949B658" w14:textId="77777777" w:rsidR="00FE47BF" w:rsidRPr="005776A6" w:rsidRDefault="00FE47BF" w:rsidP="005D4B76">
      <w:pPr>
        <w:autoSpaceDE w:val="0"/>
        <w:autoSpaceDN w:val="0"/>
        <w:adjustRightInd w:val="0"/>
        <w:spacing w:after="22" w:line="360" w:lineRule="auto"/>
        <w:jc w:val="both"/>
        <w:rPr>
          <w:rFonts w:ascii="Arial" w:hAnsi="Arial" w:cs="Arial"/>
          <w:color w:val="000000"/>
        </w:rPr>
      </w:pPr>
      <w:r w:rsidRPr="005776A6">
        <w:rPr>
          <w:rFonts w:ascii="Arial" w:hAnsi="Arial" w:cs="Arial"/>
          <w:color w:val="000000"/>
          <w:sz w:val="23"/>
          <w:szCs w:val="23"/>
        </w:rPr>
        <w:t>Talking about analysis of suicides in previous years, there could be political impact because of the difference in counts during different political administration periods.</w:t>
      </w:r>
    </w:p>
    <w:p w14:paraId="24F4F49C" w14:textId="77777777" w:rsidR="009D37AD" w:rsidRPr="005776A6" w:rsidRDefault="009D37AD" w:rsidP="005D4B76">
      <w:pPr>
        <w:spacing w:line="360" w:lineRule="auto"/>
        <w:jc w:val="both"/>
        <w:rPr>
          <w:rFonts w:ascii="Arial" w:hAnsi="Arial" w:cs="Arial"/>
          <w:b/>
          <w:bCs/>
        </w:rPr>
      </w:pPr>
    </w:p>
    <w:p w14:paraId="25966D2C" w14:textId="38CECE44" w:rsidR="009A3A86" w:rsidRPr="005776A6" w:rsidRDefault="00EF5C20" w:rsidP="005D4B76">
      <w:pPr>
        <w:spacing w:line="360" w:lineRule="auto"/>
        <w:jc w:val="both"/>
        <w:rPr>
          <w:rFonts w:ascii="Arial" w:hAnsi="Arial" w:cs="Arial"/>
          <w:b/>
          <w:bCs/>
        </w:rPr>
      </w:pPr>
      <w:r>
        <w:rPr>
          <w:rFonts w:ascii="Arial" w:hAnsi="Arial" w:cs="Arial"/>
          <w:b/>
          <w:bCs/>
        </w:rPr>
        <w:t>Literature Review</w:t>
      </w:r>
    </w:p>
    <w:p w14:paraId="11824C43" w14:textId="763749C7" w:rsidR="00F00D66" w:rsidRPr="005776A6" w:rsidRDefault="00F00D66" w:rsidP="005D4B76">
      <w:pPr>
        <w:spacing w:line="360" w:lineRule="auto"/>
        <w:jc w:val="both"/>
        <w:rPr>
          <w:rFonts w:ascii="Arial" w:hAnsi="Arial" w:cs="Arial"/>
          <w:color w:val="000000"/>
        </w:rPr>
      </w:pPr>
      <w:r w:rsidRPr="005776A6">
        <w:rPr>
          <w:rFonts w:ascii="Arial" w:hAnsi="Arial" w:cs="Arial"/>
        </w:rPr>
        <w:t xml:space="preserve">ARIMA Model </w:t>
      </w:r>
      <w:r w:rsidR="00731BEE" w:rsidRPr="005776A6">
        <w:rPr>
          <w:rFonts w:ascii="Arial" w:hAnsi="Arial" w:cs="Arial"/>
        </w:rPr>
        <w:t xml:space="preserve">and </w:t>
      </w:r>
      <w:r w:rsidR="00731BEE" w:rsidRPr="005776A6">
        <w:rPr>
          <w:rFonts w:ascii="Arial" w:hAnsi="Arial" w:cs="Arial"/>
          <w:sz w:val="20"/>
          <w:szCs w:val="20"/>
        </w:rPr>
        <w:t>FBProphet</w:t>
      </w:r>
      <w:r w:rsidR="00DF0311" w:rsidRPr="005776A6">
        <w:rPr>
          <w:rFonts w:ascii="Arial" w:hAnsi="Arial" w:cs="Arial"/>
          <w:sz w:val="20"/>
          <w:szCs w:val="20"/>
        </w:rPr>
        <w:t xml:space="preserve"> models</w:t>
      </w:r>
      <w:r w:rsidR="00731BEE" w:rsidRPr="005776A6">
        <w:rPr>
          <w:rFonts w:ascii="Arial" w:hAnsi="Arial" w:cs="Arial"/>
        </w:rPr>
        <w:t xml:space="preserve"> </w:t>
      </w:r>
      <w:r w:rsidRPr="005776A6">
        <w:rPr>
          <w:rFonts w:ascii="Arial" w:hAnsi="Arial" w:cs="Arial"/>
        </w:rPr>
        <w:t>used for predicting suicide deaths around the world.</w:t>
      </w:r>
      <w:sdt>
        <w:sdtPr>
          <w:rPr>
            <w:rFonts w:ascii="Arial" w:hAnsi="Arial" w:cs="Arial"/>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770ACD" w:rsidRPr="00770ACD">
            <w:rPr>
              <w:rFonts w:ascii="Arial" w:hAnsi="Arial" w:cs="Arial"/>
              <w:color w:val="000000"/>
            </w:rPr>
            <w:t>(Kumar and Susan 2020)</w:t>
          </w:r>
        </w:sdtContent>
      </w:sdt>
      <w:r w:rsidR="001B3949" w:rsidRPr="005776A6">
        <w:rPr>
          <w:rFonts w:ascii="Arial" w:hAnsi="Arial" w:cs="Arial"/>
          <w:color w:val="000000"/>
        </w:rPr>
        <w:t xml:space="preserve">. </w:t>
      </w:r>
      <w:r w:rsidR="00873DBB" w:rsidRPr="005776A6">
        <w:rPr>
          <w:rFonts w:ascii="Arial" w:hAnsi="Arial" w:cs="Arial"/>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sidRPr="005776A6">
        <w:rPr>
          <w:rFonts w:ascii="Arial" w:hAnsi="Arial" w:cs="Arial"/>
          <w:color w:val="000000"/>
        </w:rPr>
        <w:t>about countries</w:t>
      </w:r>
      <w:r w:rsidR="00873DBB" w:rsidRPr="005776A6">
        <w:rPr>
          <w:rFonts w:ascii="Arial" w:hAnsi="Arial" w:cs="Arial"/>
          <w:color w:val="000000"/>
        </w:rPr>
        <w:t xml:space="preserve"> including </w:t>
      </w:r>
      <w:r w:rsidR="00654BDA" w:rsidRPr="005776A6">
        <w:rPr>
          <w:rFonts w:ascii="Arial" w:hAnsi="Arial" w:cs="Arial"/>
          <w:color w:val="000000"/>
        </w:rPr>
        <w:t>India</w:t>
      </w:r>
      <w:r w:rsidR="00873DBB" w:rsidRPr="005776A6">
        <w:rPr>
          <w:rFonts w:ascii="Arial" w:hAnsi="Arial" w:cs="Arial"/>
          <w:color w:val="000000"/>
        </w:rPr>
        <w:t xml:space="preserve"> and to understand the patten in deaths happened around the world.</w:t>
      </w:r>
      <w:r w:rsidR="00605E33" w:rsidRPr="005776A6">
        <w:rPr>
          <w:rFonts w:ascii="Arial" w:hAnsi="Arial" w:cs="Arial"/>
          <w:color w:val="000000"/>
        </w:rPr>
        <w:t xml:space="preserve"> Time series is definitely helped to </w:t>
      </w:r>
      <w:r w:rsidR="00362CEC" w:rsidRPr="005776A6">
        <w:rPr>
          <w:rFonts w:ascii="Arial" w:hAnsi="Arial" w:cs="Arial"/>
          <w:color w:val="000000"/>
        </w:rPr>
        <w:t>make</w:t>
      </w:r>
      <w:r w:rsidR="00605E33" w:rsidRPr="005776A6">
        <w:rPr>
          <w:rFonts w:ascii="Arial" w:hAnsi="Arial" w:cs="Arial"/>
          <w:color w:val="000000"/>
        </w:rPr>
        <w:t xml:space="preserve"> predictions about coming years. ARIMA and</w:t>
      </w:r>
      <w:r w:rsidR="00605E33" w:rsidRPr="005776A6">
        <w:rPr>
          <w:rFonts w:ascii="Arial" w:hAnsi="Arial" w:cs="Arial"/>
        </w:rPr>
        <w:t xml:space="preserve"> </w:t>
      </w:r>
      <w:r w:rsidR="00605E33" w:rsidRPr="005776A6">
        <w:rPr>
          <w:rFonts w:ascii="Arial" w:hAnsi="Arial" w:cs="Arial"/>
          <w:sz w:val="20"/>
          <w:szCs w:val="20"/>
        </w:rPr>
        <w:t>FBProphet models are used and for analysis data has been split into training and testing.</w:t>
      </w:r>
    </w:p>
    <w:p w14:paraId="35F5419A" w14:textId="5B2A8013" w:rsidR="00DA5B80" w:rsidRPr="005776A6" w:rsidRDefault="00DA5B80" w:rsidP="005D4B76">
      <w:pPr>
        <w:spacing w:line="360" w:lineRule="auto"/>
        <w:jc w:val="both"/>
        <w:rPr>
          <w:rFonts w:ascii="Arial" w:hAnsi="Arial" w:cs="Arial"/>
          <w:color w:val="000000"/>
        </w:rPr>
      </w:pPr>
    </w:p>
    <w:p w14:paraId="088052D0" w14:textId="7B23355F" w:rsidR="00605E33" w:rsidRPr="005776A6" w:rsidRDefault="00B87367" w:rsidP="005D4B76">
      <w:pPr>
        <w:spacing w:line="360" w:lineRule="auto"/>
        <w:jc w:val="center"/>
        <w:rPr>
          <w:rFonts w:ascii="Arial" w:hAnsi="Arial" w:cs="Arial"/>
          <w:color w:val="000000"/>
        </w:rPr>
      </w:pPr>
      <w:r w:rsidRPr="005776A6">
        <w:rPr>
          <w:rFonts w:ascii="Arial" w:hAnsi="Arial" w:cs="Arial"/>
          <w:noProof/>
          <w:color w:val="000000"/>
        </w:rPr>
        <w:lastRenderedPageBreak/>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4E730761" w14:textId="61086297" w:rsidR="002F00AF" w:rsidRPr="005776A6" w:rsidRDefault="002E29FB" w:rsidP="005D4B76">
      <w:pPr>
        <w:spacing w:line="360" w:lineRule="auto"/>
        <w:jc w:val="both"/>
        <w:rPr>
          <w:rFonts w:ascii="Arial" w:hAnsi="Arial" w:cs="Arial"/>
          <w:color w:val="000000"/>
        </w:rPr>
      </w:pPr>
      <w:r w:rsidRPr="005776A6">
        <w:rPr>
          <w:rFonts w:ascii="Arial" w:hAnsi="Arial" w:cs="Arial"/>
          <w:color w:val="000000"/>
        </w:rPr>
        <w:t xml:space="preserve">Another study was done on predicting birth </w:t>
      </w:r>
      <w:sdt>
        <w:sdtPr>
          <w:rPr>
            <w:rFonts w:ascii="Arial" w:hAnsi="Arial" w:cs="Arial"/>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770ACD" w:rsidRPr="00770ACD">
            <w:rPr>
              <w:rFonts w:ascii="Arial" w:hAnsi="Arial" w:cs="Arial"/>
              <w:color w:val="000000"/>
            </w:rPr>
            <w:t>(</w:t>
          </w:r>
          <w:proofErr w:type="spellStart"/>
          <w:r w:rsidR="00770ACD" w:rsidRPr="00770ACD">
            <w:rPr>
              <w:rFonts w:ascii="Arial" w:hAnsi="Arial" w:cs="Arial"/>
              <w:color w:val="000000"/>
            </w:rPr>
            <w:t>Włodarczyk</w:t>
          </w:r>
          <w:proofErr w:type="spellEnd"/>
          <w:r w:rsidR="00770ACD" w:rsidRPr="00770ACD">
            <w:rPr>
              <w:rFonts w:ascii="Arial" w:hAnsi="Arial" w:cs="Arial"/>
              <w:color w:val="000000"/>
            </w:rPr>
            <w:t xml:space="preserve"> et al. 2021)</w:t>
          </w:r>
        </w:sdtContent>
      </w:sdt>
      <w:r w:rsidRPr="005776A6">
        <w:rPr>
          <w:rFonts w:ascii="Arial" w:hAnsi="Arial" w:cs="Arial"/>
          <w:color w:val="000000"/>
        </w:rPr>
        <w:t>, study was trying to figure out the preterm births. This study used machine learning algorithms like support vector machine(</w:t>
      </w:r>
      <w:proofErr w:type="spellStart"/>
      <w:r w:rsidRPr="005776A6">
        <w:rPr>
          <w:rFonts w:ascii="Arial" w:hAnsi="Arial" w:cs="Arial"/>
          <w:color w:val="000000"/>
        </w:rPr>
        <w:t>svm</w:t>
      </w:r>
      <w:proofErr w:type="spellEnd"/>
      <w:r w:rsidRPr="005776A6">
        <w:rPr>
          <w:rFonts w:ascii="Arial" w:hAnsi="Arial" w:cs="Arial"/>
          <w:color w:val="000000"/>
        </w:rPr>
        <w:t xml:space="preserve">), random forest, </w:t>
      </w:r>
      <w:r w:rsidR="00795BD6" w:rsidRPr="005776A6">
        <w:rPr>
          <w:rFonts w:ascii="Arial" w:hAnsi="Arial" w:cs="Arial"/>
          <w:color w:val="000000"/>
        </w:rPr>
        <w:t xml:space="preserve">K-Nearest </w:t>
      </w:r>
      <w:r w:rsidR="00DC12EF" w:rsidRPr="005776A6">
        <w:rPr>
          <w:rFonts w:ascii="Arial" w:hAnsi="Arial" w:cs="Arial"/>
          <w:color w:val="000000"/>
        </w:rPr>
        <w:t>Neighbor,</w:t>
      </w:r>
      <w:r w:rsidR="00795BD6" w:rsidRPr="005776A6">
        <w:rPr>
          <w:rFonts w:ascii="Arial" w:hAnsi="Arial" w:cs="Arial"/>
          <w:color w:val="000000"/>
        </w:rPr>
        <w:t xml:space="preserve"> and Convolutional Neural </w:t>
      </w:r>
      <w:r w:rsidR="00EB64B7" w:rsidRPr="005776A6">
        <w:rPr>
          <w:rFonts w:ascii="Arial" w:hAnsi="Arial" w:cs="Arial"/>
          <w:color w:val="000000"/>
        </w:rPr>
        <w:t>Network (</w:t>
      </w:r>
      <w:r w:rsidR="002A1F03" w:rsidRPr="005776A6">
        <w:rPr>
          <w:rFonts w:ascii="Arial" w:hAnsi="Arial" w:cs="Arial"/>
          <w:color w:val="000000"/>
        </w:rPr>
        <w:t>CNNs)</w:t>
      </w:r>
      <w:r w:rsidR="00795BD6" w:rsidRPr="005776A6">
        <w:rPr>
          <w:rFonts w:ascii="Arial" w:hAnsi="Arial" w:cs="Arial"/>
          <w:color w:val="000000"/>
        </w:rPr>
        <w:t>.</w:t>
      </w:r>
    </w:p>
    <w:p w14:paraId="55A436FC" w14:textId="4CB5AEDF" w:rsidR="005E5801" w:rsidRPr="005776A6" w:rsidRDefault="002F00AF" w:rsidP="005D4B76">
      <w:pPr>
        <w:spacing w:line="360" w:lineRule="auto"/>
        <w:jc w:val="both"/>
        <w:rPr>
          <w:rFonts w:ascii="Arial" w:hAnsi="Arial" w:cs="Arial"/>
          <w:color w:val="000000"/>
        </w:rPr>
      </w:pPr>
      <w:r w:rsidRPr="005776A6">
        <w:rPr>
          <w:rFonts w:ascii="Arial" w:hAnsi="Arial" w:cs="Arial"/>
          <w:color w:val="000000"/>
        </w:rPr>
        <w:t xml:space="preserve">Another study I can point out was done on predicting mortality of predicting attributable to cancer in </w:t>
      </w:r>
      <w:sdt>
        <w:sdtPr>
          <w:rPr>
            <w:rFonts w:ascii="Arial" w:hAnsi="Arial" w:cs="Arial"/>
            <w:color w:val="000000"/>
          </w:rPr>
          <w:tag w:val="MENDELEY_CITATION_v3_eyJjaXRhdGlvbklEIjoiTUVOREVMRVlfQ0lUQVRJT05fMzA1MWViYWUtZjVkMC00Yjc0LWIxZjAtZWNlOWJjYTFkYzAx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BD2C4555C7D74B2B8A261120C8F70242"/>
          </w:placeholder>
        </w:sdtPr>
        <w:sdtContent>
          <w:r w:rsidR="00770ACD" w:rsidRPr="00770ACD">
            <w:rPr>
              <w:rFonts w:ascii="Arial" w:hAnsi="Arial" w:cs="Arial"/>
              <w:color w:val="000000"/>
            </w:rPr>
            <w:t>2021</w:t>
          </w:r>
        </w:sdtContent>
      </w:sdt>
      <w:r w:rsidR="00D477CD" w:rsidRPr="005776A6">
        <w:rPr>
          <w:rFonts w:ascii="Arial" w:hAnsi="Arial" w:cs="Arial"/>
          <w:color w:val="000000"/>
        </w:rPr>
        <w:t xml:space="preserve"> </w:t>
      </w:r>
      <w:r w:rsidR="00D477CD">
        <w:rPr>
          <w:rFonts w:ascii="Arial" w:hAnsi="Arial" w:cs="Arial"/>
          <w:color w:val="000000"/>
        </w:rPr>
        <w:t xml:space="preserve">in </w:t>
      </w:r>
      <w:r w:rsidRPr="005776A6">
        <w:rPr>
          <w:rFonts w:ascii="Arial" w:hAnsi="Arial" w:cs="Arial"/>
          <w:color w:val="000000"/>
        </w:rPr>
        <w:t xml:space="preserve">Qingdao, China. They have also used ARIMA Model for prediction of deaths. </w:t>
      </w:r>
      <w:r w:rsidR="00CA65CA" w:rsidRPr="005776A6">
        <w:rPr>
          <w:rFonts w:ascii="Arial" w:hAnsi="Arial" w:cs="Arial"/>
          <w:color w:val="000000"/>
        </w:rPr>
        <w:t xml:space="preserve">ARIMA model is combination of autoregressive model and moving average </w:t>
      </w:r>
      <w:r w:rsidR="004A1E49" w:rsidRPr="005776A6">
        <w:rPr>
          <w:rFonts w:ascii="Arial" w:hAnsi="Arial" w:cs="Arial"/>
          <w:color w:val="000000"/>
        </w:rPr>
        <w:t>model. Another</w:t>
      </w:r>
      <w:r w:rsidR="005E5801" w:rsidRPr="005776A6">
        <w:rPr>
          <w:rFonts w:ascii="Arial" w:hAnsi="Arial" w:cs="Arial"/>
          <w:color w:val="000000"/>
        </w:rPr>
        <w:t xml:space="preserve"> study</w:t>
      </w:r>
      <w:r w:rsidR="00770ACD">
        <w:rPr>
          <w:rFonts w:ascii="Arial" w:hAnsi="Arial" w:cs="Arial"/>
          <w:color w:val="000000"/>
        </w:rPr>
        <w:t xml:space="preserve"> done by </w:t>
      </w:r>
      <w:r w:rsidR="005E5801" w:rsidRPr="005776A6">
        <w:rPr>
          <w:rFonts w:ascii="Arial" w:hAnsi="Arial" w:cs="Arial"/>
          <w:color w:val="000000"/>
        </w:rPr>
        <w:t xml:space="preserve"> </w:t>
      </w:r>
      <w:sdt>
        <w:sdtPr>
          <w:rPr>
            <w:rFonts w:ascii="Arial" w:hAnsi="Arial" w:cs="Arial"/>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BB5FC08662F44EBFB141254680086818"/>
          </w:placeholder>
        </w:sdtPr>
        <w:sdtContent>
          <w:proofErr w:type="spellStart"/>
          <w:r w:rsidR="00770ACD" w:rsidRPr="00770ACD">
            <w:rPr>
              <w:rFonts w:ascii="Arial" w:hAnsi="Arial" w:cs="Arial"/>
              <w:color w:val="000000"/>
            </w:rPr>
            <w:t>Airiti</w:t>
          </w:r>
          <w:proofErr w:type="spellEnd"/>
          <w:r w:rsidR="00770ACD" w:rsidRPr="00770ACD">
            <w:rPr>
              <w:rFonts w:ascii="Arial" w:hAnsi="Arial" w:cs="Arial"/>
              <w:color w:val="000000"/>
            </w:rPr>
            <w:t xml:space="preserve"> and team</w:t>
          </w:r>
        </w:sdtContent>
      </w:sdt>
      <w:r w:rsidR="00770ACD" w:rsidRPr="005776A6">
        <w:rPr>
          <w:rFonts w:ascii="Arial" w:hAnsi="Arial" w:cs="Arial"/>
          <w:color w:val="000000"/>
        </w:rPr>
        <w:t xml:space="preserve"> </w:t>
      </w:r>
      <w:r w:rsidR="005E5801" w:rsidRPr="005776A6">
        <w:rPr>
          <w:rFonts w:ascii="Arial" w:hAnsi="Arial" w:cs="Arial"/>
          <w:color w:val="000000"/>
        </w:rPr>
        <w:t>on prediction o</w:t>
      </w:r>
      <w:r w:rsidR="00B86B4C">
        <w:rPr>
          <w:rFonts w:ascii="Arial" w:hAnsi="Arial" w:cs="Arial"/>
          <w:color w:val="000000"/>
        </w:rPr>
        <w:t>n</w:t>
      </w:r>
      <w:r w:rsidR="005E5801" w:rsidRPr="005776A6">
        <w:rPr>
          <w:rFonts w:ascii="Arial" w:hAnsi="Arial" w:cs="Arial"/>
          <w:color w:val="000000"/>
        </w:rPr>
        <w:t xml:space="preserve"> exchange rate</w:t>
      </w:r>
      <w:r w:rsidR="00D73068" w:rsidRPr="005776A6">
        <w:rPr>
          <w:rFonts w:ascii="Arial" w:hAnsi="Arial" w:cs="Arial"/>
          <w:color w:val="000000"/>
        </w:rPr>
        <w:t xml:space="preserve">. Artificial </w:t>
      </w:r>
      <w:proofErr w:type="spellStart"/>
      <w:r w:rsidR="00D73068" w:rsidRPr="005776A6">
        <w:rPr>
          <w:rFonts w:ascii="Arial" w:hAnsi="Arial" w:cs="Arial"/>
          <w:color w:val="000000"/>
        </w:rPr>
        <w:t>Nueral</w:t>
      </w:r>
      <w:proofErr w:type="spellEnd"/>
      <w:r w:rsidR="00D73068" w:rsidRPr="005776A6">
        <w:rPr>
          <w:rFonts w:ascii="Arial" w:hAnsi="Arial" w:cs="Arial"/>
          <w:color w:val="000000"/>
        </w:rPr>
        <w:t xml:space="preserve"> Network and ARIMA are used to predict the model.</w:t>
      </w:r>
    </w:p>
    <w:p w14:paraId="1F9CEADC" w14:textId="61EAC872" w:rsidR="00B669AA" w:rsidRPr="005776A6" w:rsidRDefault="00B669AA" w:rsidP="005D4B76">
      <w:pPr>
        <w:spacing w:line="360" w:lineRule="auto"/>
        <w:jc w:val="both"/>
        <w:rPr>
          <w:rFonts w:ascii="Arial" w:hAnsi="Arial" w:cs="Arial"/>
          <w:color w:val="000000"/>
        </w:rPr>
      </w:pPr>
    </w:p>
    <w:p w14:paraId="00914CBB" w14:textId="7AD318DD" w:rsidR="00D459EC" w:rsidRPr="005776A6" w:rsidRDefault="00B669AA" w:rsidP="005D4B76">
      <w:pPr>
        <w:spacing w:line="360" w:lineRule="auto"/>
        <w:jc w:val="both"/>
        <w:rPr>
          <w:rFonts w:ascii="Arial" w:hAnsi="Arial" w:cs="Arial"/>
          <w:color w:val="000000"/>
        </w:rPr>
      </w:pPr>
      <w:r w:rsidRPr="005776A6">
        <w:rPr>
          <w:rFonts w:ascii="Arial" w:hAnsi="Arial" w:cs="Arial"/>
          <w:color w:val="000000"/>
        </w:rPr>
        <w:t xml:space="preserve">SVM </w:t>
      </w:r>
      <w:r w:rsidR="00437E07" w:rsidRPr="005776A6">
        <w:rPr>
          <w:rFonts w:ascii="Arial" w:hAnsi="Arial" w:cs="Arial"/>
          <w:color w:val="000000"/>
        </w:rPr>
        <w:t>has been</w:t>
      </w:r>
      <w:r w:rsidRPr="005776A6">
        <w:rPr>
          <w:rFonts w:ascii="Arial" w:hAnsi="Arial" w:cs="Arial"/>
          <w:color w:val="000000"/>
        </w:rPr>
        <w:t xml:space="preserve"> used Time series analysis,</w:t>
      </w:r>
      <w:r w:rsidR="00995A56" w:rsidRPr="005776A6">
        <w:rPr>
          <w:rFonts w:ascii="Arial" w:hAnsi="Arial" w:cs="Arial"/>
          <w:color w:val="000000"/>
        </w:rPr>
        <w:t xml:space="preserve"> like</w:t>
      </w:r>
      <w:r w:rsidRPr="005776A6">
        <w:rPr>
          <w:rFonts w:ascii="Arial" w:hAnsi="Arial" w:cs="Arial"/>
          <w:color w:val="000000"/>
        </w:rPr>
        <w:t xml:space="preserve"> </w:t>
      </w:r>
      <w:sdt>
        <w:sdtPr>
          <w:rPr>
            <w:rFonts w:ascii="Arial" w:hAnsi="Arial" w:cs="Arial"/>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770ACD" w:rsidRPr="00770ACD">
            <w:rPr>
              <w:rFonts w:ascii="Arial" w:hAnsi="Arial" w:cs="Arial"/>
              <w:color w:val="000000"/>
            </w:rPr>
            <w:t>(Huang et al. 2017)</w:t>
          </w:r>
        </w:sdtContent>
      </w:sdt>
      <w:r w:rsidR="00995A56" w:rsidRPr="005776A6">
        <w:rPr>
          <w:rFonts w:ascii="Arial" w:hAnsi="Arial" w:cs="Arial"/>
          <w:color w:val="000000"/>
        </w:rPr>
        <w:t xml:space="preserve"> has clearly studied classification problem on Breast cancer dataset. </w:t>
      </w:r>
      <w:r w:rsidR="00394F5D" w:rsidRPr="005776A6">
        <w:rPr>
          <w:rFonts w:ascii="Arial" w:hAnsi="Arial" w:cs="Arial"/>
          <w:color w:val="000000"/>
        </w:rPr>
        <w:t xml:space="preserve">This study also checked for different kernel function that used in the SVM Classifier. The outcome of their shows that for large scale datasets RBF kernel based SVM ensembles based </w:t>
      </w:r>
      <w:proofErr w:type="spellStart"/>
      <w:r w:rsidR="00394F5D" w:rsidRPr="005776A6">
        <w:rPr>
          <w:rFonts w:ascii="Arial" w:hAnsi="Arial" w:cs="Arial"/>
          <w:color w:val="000000"/>
        </w:rPr>
        <w:t>onboosting</w:t>
      </w:r>
      <w:proofErr w:type="spellEnd"/>
      <w:r w:rsidR="00394F5D" w:rsidRPr="005776A6">
        <w:rPr>
          <w:rFonts w:ascii="Arial" w:hAnsi="Arial" w:cs="Arial"/>
          <w:color w:val="000000"/>
        </w:rPr>
        <w:t xml:space="preserve"> perform better than the other classifiers.</w:t>
      </w:r>
      <w:r w:rsidR="00401ADB" w:rsidRPr="005776A6">
        <w:rPr>
          <w:rFonts w:ascii="Arial" w:hAnsi="Arial" w:cs="Arial"/>
          <w:color w:val="000000"/>
        </w:rPr>
        <w:t xml:space="preserve"> SVM is first introduced by </w:t>
      </w:r>
      <w:sdt>
        <w:sdtPr>
          <w:rPr>
            <w:rFonts w:ascii="Arial" w:hAnsi="Arial" w:cs="Arial"/>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770ACD" w:rsidRPr="00770ACD">
            <w:rPr>
              <w:rFonts w:ascii="Arial" w:hAnsi="Arial" w:cs="Arial"/>
              <w:color w:val="000000"/>
            </w:rPr>
            <w:t xml:space="preserve">(Cortes and </w:t>
          </w:r>
          <w:proofErr w:type="spellStart"/>
          <w:r w:rsidR="00770ACD" w:rsidRPr="00770ACD">
            <w:rPr>
              <w:rFonts w:ascii="Arial" w:hAnsi="Arial" w:cs="Arial"/>
              <w:color w:val="000000"/>
            </w:rPr>
            <w:t>Vapnik</w:t>
          </w:r>
          <w:proofErr w:type="spellEnd"/>
          <w:r w:rsidR="00770ACD" w:rsidRPr="00770ACD">
            <w:rPr>
              <w:rFonts w:ascii="Arial" w:hAnsi="Arial" w:cs="Arial"/>
              <w:color w:val="000000"/>
            </w:rPr>
            <w:t xml:space="preserve"> 1995)</w:t>
          </w:r>
        </w:sdtContent>
      </w:sdt>
      <w:r w:rsidR="00401ADB" w:rsidRPr="005776A6">
        <w:rPr>
          <w:rFonts w:ascii="Arial" w:hAnsi="Arial" w:cs="Arial"/>
          <w:color w:val="000000"/>
        </w:rPr>
        <w:t xml:space="preserve"> shown that it’s better for two-group classification problems.</w:t>
      </w:r>
    </w:p>
    <w:p w14:paraId="4B997146" w14:textId="619A792B" w:rsidR="00E52FFE" w:rsidRPr="005776A6" w:rsidRDefault="000C1E52" w:rsidP="005D4B76">
      <w:pPr>
        <w:spacing w:line="360" w:lineRule="auto"/>
        <w:jc w:val="both"/>
        <w:rPr>
          <w:rFonts w:ascii="Arial" w:hAnsi="Arial" w:cs="Arial"/>
          <w:color w:val="000000"/>
        </w:rPr>
      </w:pPr>
      <w:r w:rsidRPr="005776A6">
        <w:rPr>
          <w:rFonts w:ascii="Arial" w:hAnsi="Arial" w:cs="Arial"/>
          <w:color w:val="000000"/>
        </w:rPr>
        <w:t xml:space="preserve">PCA-KNN model is used in </w:t>
      </w:r>
      <w:sdt>
        <w:sdtPr>
          <w:rPr>
            <w:rFonts w:ascii="Arial" w:hAnsi="Arial" w:cs="Arial"/>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770ACD" w:rsidRPr="00770ACD">
            <w:rPr>
              <w:rFonts w:ascii="Arial" w:hAnsi="Arial" w:cs="Arial"/>
              <w:color w:val="000000"/>
            </w:rPr>
            <w:t>(2018)</w:t>
          </w:r>
        </w:sdtContent>
      </w:sdt>
      <w:r w:rsidRPr="005776A6">
        <w:rPr>
          <w:rFonts w:ascii="Arial" w:hAnsi="Arial" w:cs="Arial"/>
          <w:color w:val="000000"/>
        </w:rPr>
        <w:t xml:space="preserve"> for financial time series prediction, we could use output from sliding window as input for the KNN Model.</w:t>
      </w:r>
      <w:r w:rsidR="005E5B77" w:rsidRPr="005776A6">
        <w:rPr>
          <w:rFonts w:ascii="Arial" w:hAnsi="Arial" w:cs="Arial"/>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w:t>
      </w:r>
      <w:r w:rsidR="005E5B77" w:rsidRPr="005776A6">
        <w:rPr>
          <w:rFonts w:ascii="Arial" w:hAnsi="Arial" w:cs="Arial"/>
          <w:color w:val="000000"/>
        </w:rPr>
        <w:lastRenderedPageBreak/>
        <w:t>the previous studies may vary along my research but still this literature review on previous studies has help me improve my preparations for the suicide research in achieving my project goals.</w:t>
      </w:r>
    </w:p>
    <w:p w14:paraId="09DF25B2" w14:textId="01680C38" w:rsidR="00B76B1A" w:rsidRPr="005776A6" w:rsidRDefault="00E52FFE" w:rsidP="005D4B76">
      <w:pPr>
        <w:spacing w:line="360" w:lineRule="auto"/>
        <w:jc w:val="both"/>
        <w:rPr>
          <w:rFonts w:ascii="Arial" w:hAnsi="Arial" w:cs="Arial"/>
          <w:color w:val="000000"/>
        </w:rPr>
      </w:pPr>
      <w:r w:rsidRPr="005776A6">
        <w:rPr>
          <w:rFonts w:ascii="Arial" w:hAnsi="Arial" w:cs="Arial"/>
          <w:color w:val="000000"/>
        </w:rPr>
        <w:t xml:space="preserve">Working with Multivariate time series data, I was looking for models which can </w:t>
      </w:r>
      <w:r w:rsidR="00437ABE" w:rsidRPr="005776A6">
        <w:rPr>
          <w:rFonts w:ascii="Arial" w:hAnsi="Arial" w:cs="Arial"/>
          <w:color w:val="000000"/>
        </w:rPr>
        <w:t>making predictions on</w:t>
      </w:r>
      <w:r w:rsidRPr="005776A6">
        <w:rPr>
          <w:rFonts w:ascii="Arial" w:hAnsi="Arial" w:cs="Arial"/>
          <w:color w:val="000000"/>
        </w:rPr>
        <w:t xml:space="preserve"> more than one variable. For example, the </w:t>
      </w:r>
      <w:sdt>
        <w:sdtPr>
          <w:rPr>
            <w:rFonts w:ascii="Arial" w:hAnsi="Arial" w:cs="Arial"/>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770ACD" w:rsidRPr="00770ACD">
            <w:rPr>
              <w:rFonts w:ascii="Arial" w:hAnsi="Arial" w:cs="Arial"/>
              <w:color w:val="000000"/>
            </w:rPr>
            <w:t>(Vector Autoregressive Models for Multivariate Time Series 2006)</w:t>
          </w:r>
        </w:sdtContent>
      </w:sdt>
      <w:r w:rsidRPr="005776A6">
        <w:rPr>
          <w:rFonts w:ascii="Arial" w:hAnsi="Arial" w:cs="Arial"/>
          <w:color w:val="000000"/>
        </w:rPr>
        <w:t xml:space="preserve"> showed me how relevant is VAR (Vector Autoregressive Models) model for the suicide analysis. It also gave me. </w:t>
      </w:r>
    </w:p>
    <w:p w14:paraId="6B83D3F8" w14:textId="77777777" w:rsidR="00B76B1A" w:rsidRPr="005776A6" w:rsidRDefault="00B76B1A" w:rsidP="005D4B76">
      <w:pPr>
        <w:spacing w:line="360" w:lineRule="auto"/>
        <w:jc w:val="both"/>
        <w:rPr>
          <w:rFonts w:ascii="Arial" w:hAnsi="Arial" w:cs="Arial"/>
          <w:color w:val="000000"/>
        </w:rPr>
      </w:pPr>
    </w:p>
    <w:sdt>
      <w:sdtPr>
        <w:rPr>
          <w:rFonts w:ascii="Arial" w:hAnsi="Arial" w:cs="Arial"/>
        </w:rPr>
        <w:id w:val="631672799"/>
        <w:docPartObj>
          <w:docPartGallery w:val="Bibliographies"/>
          <w:docPartUnique/>
        </w:docPartObj>
      </w:sdtPr>
      <w:sdtEndPr/>
      <w:sdtContent>
        <w:p w14:paraId="76EBDF96" w14:textId="77777777" w:rsidR="00DA5B80" w:rsidRPr="005776A6" w:rsidRDefault="00DA5B80" w:rsidP="005D4B76">
          <w:pPr>
            <w:spacing w:line="360" w:lineRule="auto"/>
            <w:jc w:val="both"/>
            <w:divId w:val="99877264"/>
            <w:rPr>
              <w:rFonts w:ascii="Arial" w:hAnsi="Arial" w:cs="Arial"/>
              <w:b/>
              <w:bCs/>
              <w:u w:val="single"/>
            </w:rPr>
          </w:pPr>
          <w:r w:rsidRPr="005776A6">
            <w:rPr>
              <w:rFonts w:ascii="Arial" w:hAnsi="Arial" w:cs="Arial"/>
              <w:b/>
              <w:bCs/>
              <w:u w:val="single"/>
            </w:rPr>
            <w:t>References</w:t>
          </w:r>
        </w:p>
        <w:sdt>
          <w:sdtPr>
            <w:rPr>
              <w:rFonts w:ascii="Arial" w:hAnsi="Arial" w:cs="Arial"/>
            </w:rPr>
            <w:tag w:val="MENDELEY_BIBLIOGRAPHY"/>
            <w:id w:val="-294916325"/>
            <w:placeholder>
              <w:docPart w:val="DefaultPlaceholder_-1854013440"/>
            </w:placeholder>
          </w:sdtPr>
          <w:sdtEndPr/>
          <w:sdtContent>
            <w:p w14:paraId="0E9263BC" w14:textId="77777777" w:rsidR="00770ACD" w:rsidRDefault="00770ACD">
              <w:pPr>
                <w:divId w:val="326176451"/>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2108DC65" w14:textId="77777777" w:rsidR="00770ACD" w:rsidRDefault="00770ACD">
              <w:pPr>
                <w:divId w:val="1454401720"/>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6BFBD1E6" w14:textId="77777777" w:rsidR="00770ACD" w:rsidRDefault="00770ACD">
              <w:pPr>
                <w:divId w:val="45027966"/>
                <w:rPr>
                  <w:rFonts w:eastAsia="Times New Roman"/>
                </w:rPr>
              </w:pPr>
              <w:r>
                <w:rPr>
                  <w:rFonts w:eastAsia="Times New Roman"/>
                </w:rPr>
                <w:t xml:space="preserve">Bellman, V. and </w:t>
              </w:r>
              <w:proofErr w:type="spellStart"/>
              <w:r>
                <w:rPr>
                  <w:rFonts w:eastAsia="Times New Roman"/>
                </w:rPr>
                <w:t>Namdev</w:t>
              </w:r>
              <w:proofErr w:type="spellEnd"/>
              <w:r>
                <w:rPr>
                  <w:rFonts w:eastAsia="Times New Roman"/>
                </w:rPr>
                <w:t xml:space="preserve">, V. (2022). Suicidality Among Men in Russia: A Review of Recent Epidemiological Data. </w:t>
              </w:r>
              <w:proofErr w:type="spellStart"/>
              <w:r>
                <w:rPr>
                  <w:rFonts w:eastAsia="Times New Roman"/>
                  <w:i/>
                  <w:iCs/>
                </w:rPr>
                <w:t>Cureus</w:t>
              </w:r>
              <w:proofErr w:type="spellEnd"/>
              <w:r>
                <w:rPr>
                  <w:rFonts w:eastAsia="Times New Roman"/>
                </w:rPr>
                <w:t xml:space="preserve"> [online], 14(3). Available from: https://www.cureus.com/articles/88128-suicidality-among-men-in-russia-a-review-of-recent-epidemiological-data [accessed 8 June 2022].</w:t>
              </w:r>
            </w:p>
            <w:p w14:paraId="36B06223" w14:textId="77777777" w:rsidR="00770ACD" w:rsidRDefault="00770ACD">
              <w:pPr>
                <w:divId w:val="1718311823"/>
                <w:rPr>
                  <w:rFonts w:eastAsia="Times New Roman"/>
                </w:rPr>
              </w:pPr>
              <w:proofErr w:type="spellStart"/>
              <w:r>
                <w:rPr>
                  <w:rFonts w:eastAsia="Times New Roman"/>
                </w:rPr>
                <w:t>Bogod</w:t>
              </w:r>
              <w:proofErr w:type="spellEnd"/>
              <w:r>
                <w:rPr>
                  <w:rFonts w:eastAsia="Times New Roman"/>
                </w:rPr>
                <w:t xml:space="preserve">, D. (2004). The Nazi Hypothermia Experiments: Forbidden Data?. </w:t>
              </w:r>
              <w:proofErr w:type="spellStart"/>
              <w:r>
                <w:rPr>
                  <w:rFonts w:eastAsia="Times New Roman"/>
                  <w:i/>
                  <w:iCs/>
                </w:rPr>
                <w:t>Anaesthesia</w:t>
              </w:r>
              <w:proofErr w:type="spellEnd"/>
              <w:r>
                <w:rPr>
                  <w:rFonts w:eastAsia="Times New Roman"/>
                </w:rPr>
                <w:t xml:space="preserve"> [online], 59(12), pp.1155–1156.</w:t>
              </w:r>
            </w:p>
            <w:p w14:paraId="27B19CAD" w14:textId="77777777" w:rsidR="00770ACD" w:rsidRDefault="00770ACD">
              <w:pPr>
                <w:divId w:val="442304085"/>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63D46905" w14:textId="77777777" w:rsidR="00770ACD" w:rsidRDefault="00770ACD">
              <w:pPr>
                <w:divId w:val="1737581958"/>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66CDCC4A" w14:textId="77777777" w:rsidR="00770ACD" w:rsidRDefault="00770ACD">
              <w:pPr>
                <w:divId w:val="1699352400"/>
                <w:rPr>
                  <w:rFonts w:eastAsia="Times New Roman"/>
                </w:rPr>
              </w:pPr>
              <w:r>
                <w:rPr>
                  <w:rFonts w:eastAsia="Times New Roman"/>
                  <w:i/>
                  <w:iCs/>
                </w:rPr>
                <w:t>How suicide became the hidden toll of the war in Ukraine - BBC News</w:t>
              </w:r>
              <w:r>
                <w:rPr>
                  <w:rFonts w:eastAsia="Times New Roman"/>
                </w:rPr>
                <w:t>. Available from: https://www.bbc.com/news/world-europe-60318298 [accessed 8 June 2022].</w:t>
              </w:r>
            </w:p>
            <w:p w14:paraId="00232D2C" w14:textId="77777777" w:rsidR="00770ACD" w:rsidRDefault="00770ACD">
              <w:pPr>
                <w:divId w:val="1773819779"/>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60888EE1" w14:textId="77777777" w:rsidR="00770ACD" w:rsidRDefault="00770ACD">
              <w:pPr>
                <w:divId w:val="1908102458"/>
                <w:rPr>
                  <w:rFonts w:eastAsia="Times New Roman"/>
                </w:rPr>
              </w:pPr>
              <w:r>
                <w:rPr>
                  <w:rFonts w:eastAsia="Times New Roman"/>
                  <w:i/>
                  <w:iCs/>
                </w:rPr>
                <w:t>Human Radiation Experiments | Atomic Heritage Foundation</w:t>
              </w:r>
              <w:r>
                <w:rPr>
                  <w:rFonts w:eastAsia="Times New Roman"/>
                </w:rPr>
                <w:t>. Available from: https://www.atomicheritage.org/history/human-radiation-experiments [accessed 15 April 2022].</w:t>
              </w:r>
            </w:p>
            <w:p w14:paraId="71DE39C9" w14:textId="77777777" w:rsidR="00770ACD" w:rsidRDefault="00770ACD">
              <w:pPr>
                <w:divId w:val="869340188"/>
                <w:rPr>
                  <w:rFonts w:eastAsia="Times New Roman"/>
                </w:rPr>
              </w:pPr>
              <w:r>
                <w:rPr>
                  <w:rFonts w:eastAsia="Times New Roman"/>
                </w:rPr>
                <w:t xml:space="preserve">John, A., </w:t>
              </w:r>
              <w:proofErr w:type="spellStart"/>
              <w:r>
                <w:rPr>
                  <w:rFonts w:eastAsia="Times New Roman"/>
                </w:rPr>
                <w:t>Okolie</w:t>
              </w:r>
              <w:proofErr w:type="spellEnd"/>
              <w:r>
                <w:rPr>
                  <w:rFonts w:eastAsia="Times New Roman"/>
                </w:rPr>
                <w:t xml:space="preserve">, C., </w:t>
              </w:r>
              <w:proofErr w:type="spellStart"/>
              <w:r>
                <w:rPr>
                  <w:rFonts w:eastAsia="Times New Roman"/>
                </w:rPr>
                <w:t>Eyles</w:t>
              </w:r>
              <w:proofErr w:type="spellEnd"/>
              <w:r>
                <w:rPr>
                  <w:rFonts w:eastAsia="Times New Roman"/>
                </w:rPr>
                <w:t xml:space="preserve">, E., Webb, R.T., Schmidt, L., McGuiness, L.A., </w:t>
              </w:r>
              <w:proofErr w:type="spellStart"/>
              <w:r>
                <w:rPr>
                  <w:rFonts w:eastAsia="Times New Roman"/>
                </w:rPr>
                <w:t>Olorisade</w:t>
              </w:r>
              <w:proofErr w:type="spellEnd"/>
              <w:r>
                <w:rPr>
                  <w:rFonts w:eastAsia="Times New Roman"/>
                </w:rPr>
                <w:t xml:space="preserve">, B.K., </w:t>
              </w:r>
              <w:proofErr w:type="spellStart"/>
              <w:r>
                <w:rPr>
                  <w:rFonts w:eastAsia="Times New Roman"/>
                </w:rPr>
                <w:t>Arensman</w:t>
              </w:r>
              <w:proofErr w:type="spellEnd"/>
              <w:r>
                <w:rPr>
                  <w:rFonts w:eastAsia="Times New Roman"/>
                </w:rPr>
                <w:t xml:space="preserve">, E., </w:t>
              </w:r>
              <w:proofErr w:type="spellStart"/>
              <w:r>
                <w:rPr>
                  <w:rFonts w:eastAsia="Times New Roman"/>
                </w:rPr>
                <w:t>Hawton</w:t>
              </w:r>
              <w:proofErr w:type="spellEnd"/>
              <w:r>
                <w:rPr>
                  <w:rFonts w:eastAsia="Times New Roman"/>
                </w:rPr>
                <w:t xml:space="preserve">, K., </w:t>
              </w:r>
              <w:proofErr w:type="spellStart"/>
              <w:r>
                <w:rPr>
                  <w:rFonts w:eastAsia="Times New Roman"/>
                </w:rPr>
                <w:t>Kapur</w:t>
              </w:r>
              <w:proofErr w:type="spellEnd"/>
              <w:r>
                <w:rPr>
                  <w:rFonts w:eastAsia="Times New Roman"/>
                </w:rPr>
                <w:t xml:space="preserve">, N., Moran, P., O’Connor, R.C., O’Neill, S., Higgins, J.P.T. and Gunnell, D. (2020). The impact of the COVID-19 pandemic on self-harm and suicidal behaviour: a living systematic review. </w:t>
              </w:r>
              <w:r>
                <w:rPr>
                  <w:rFonts w:eastAsia="Times New Roman"/>
                  <w:i/>
                  <w:iCs/>
                </w:rPr>
                <w:t>F1000Research 2020 9:1097</w:t>
              </w:r>
              <w:r>
                <w:rPr>
                  <w:rFonts w:eastAsia="Times New Roman"/>
                </w:rPr>
                <w:t xml:space="preserve"> [online], 9, p.1097. Available from: https://f1000research.com/articles/9-1097 [accessed 7 June 2022].</w:t>
              </w:r>
            </w:p>
            <w:p w14:paraId="755BB965" w14:textId="77777777" w:rsidR="00770ACD" w:rsidRDefault="00770ACD">
              <w:pPr>
                <w:divId w:val="167448940"/>
                <w:rPr>
                  <w:rFonts w:eastAsia="Times New Roman"/>
                </w:rPr>
              </w:pPr>
              <w:r>
                <w:rPr>
                  <w:rFonts w:eastAsia="Times New Roman"/>
                </w:rPr>
                <w:lastRenderedPageBreak/>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5AE44EC0" w14:textId="77777777" w:rsidR="00770ACD" w:rsidRDefault="00770ACD">
              <w:pPr>
                <w:divId w:val="1647273531"/>
                <w:rPr>
                  <w:rFonts w:eastAsia="Times New Roman"/>
                </w:rPr>
              </w:pPr>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p>
            <w:p w14:paraId="03AE0DB8" w14:textId="77777777" w:rsidR="00770ACD" w:rsidRDefault="00770ACD">
              <w:pPr>
                <w:divId w:val="153030523"/>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475109E2" w14:textId="77777777" w:rsidR="00770ACD" w:rsidRDefault="00770ACD">
              <w:pPr>
                <w:divId w:val="1597011921"/>
                <w:rPr>
                  <w:rFonts w:eastAsia="Times New Roman"/>
                </w:rPr>
              </w:pPr>
              <w:r>
                <w:rPr>
                  <w:rFonts w:eastAsia="Times New Roman"/>
                  <w:i/>
                  <w:iCs/>
                </w:rPr>
                <w:t>Study: Benefits of Electric Cars Add Up—in the Billions! | NRDC</w:t>
              </w:r>
              <w:r>
                <w:rPr>
                  <w:rFonts w:eastAsia="Times New Roman"/>
                </w:rPr>
                <w:t>. Available from: https://www.nrdc.org/experts/luke-tonachel/study-benefits-electric-cars-add-billions [accessed 15 April 2022].</w:t>
              </w:r>
            </w:p>
            <w:p w14:paraId="0AF50C3B" w14:textId="77777777" w:rsidR="00770ACD" w:rsidRDefault="00770ACD">
              <w:pPr>
                <w:divId w:val="816799320"/>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75E2E0D6" w14:textId="77777777" w:rsidR="00770ACD" w:rsidRDefault="00770ACD">
              <w:pPr>
                <w:divId w:val="1871986995"/>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1BD874CB" w14:textId="77777777" w:rsidR="00770ACD" w:rsidRDefault="00770ACD">
              <w:pPr>
                <w:divId w:val="1358969901"/>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5A055DBF" w14:textId="77777777" w:rsidR="00770ACD" w:rsidRDefault="00770ACD">
              <w:pPr>
                <w:divId w:val="381486893"/>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1AEA459A" w:rsidR="00DA5B80" w:rsidRPr="005776A6" w:rsidRDefault="00770ACD" w:rsidP="005D4B76">
              <w:pPr>
                <w:spacing w:line="360" w:lineRule="auto"/>
                <w:jc w:val="both"/>
                <w:rPr>
                  <w:rFonts w:ascii="Arial" w:hAnsi="Arial" w:cs="Arial"/>
                </w:rPr>
              </w:pPr>
              <w:r>
                <w:rPr>
                  <w:rFonts w:eastAsia="Times New Roman"/>
                </w:rPr>
                <w:t> </w:t>
              </w:r>
            </w:p>
          </w:sdtContent>
        </w:sdt>
        <w:p w14:paraId="1C465C55" w14:textId="3F506018" w:rsidR="00DA5B80" w:rsidRPr="005776A6" w:rsidRDefault="00E13697" w:rsidP="005D4B76">
          <w:pPr>
            <w:spacing w:line="360" w:lineRule="auto"/>
            <w:jc w:val="both"/>
            <w:rPr>
              <w:rFonts w:ascii="Arial" w:hAnsi="Arial" w:cs="Arial"/>
            </w:rPr>
          </w:pPr>
        </w:p>
      </w:sdtContent>
    </w:sdt>
    <w:sectPr w:rsidR="00DA5B80" w:rsidRPr="0057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34D4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449729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2"/>
  </w:num>
  <w:num w:numId="2" w16cid:durableId="1855068206">
    <w:abstractNumId w:val="1"/>
  </w:num>
  <w:num w:numId="3" w16cid:durableId="60280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kOTWgALbddWLQAAAA=="/>
  </w:docVars>
  <w:rsids>
    <w:rsidRoot w:val="00F00D66"/>
    <w:rsid w:val="00001AA0"/>
    <w:rsid w:val="0001438F"/>
    <w:rsid w:val="0003300E"/>
    <w:rsid w:val="0003715E"/>
    <w:rsid w:val="00042C54"/>
    <w:rsid w:val="0005402F"/>
    <w:rsid w:val="0005726C"/>
    <w:rsid w:val="00066C1D"/>
    <w:rsid w:val="00080E85"/>
    <w:rsid w:val="000922BA"/>
    <w:rsid w:val="000B127B"/>
    <w:rsid w:val="000B47D6"/>
    <w:rsid w:val="000C1E52"/>
    <w:rsid w:val="000D36BF"/>
    <w:rsid w:val="000F36D0"/>
    <w:rsid w:val="000F789D"/>
    <w:rsid w:val="00103D42"/>
    <w:rsid w:val="0013122C"/>
    <w:rsid w:val="001366AB"/>
    <w:rsid w:val="00146DAA"/>
    <w:rsid w:val="001918A8"/>
    <w:rsid w:val="00191DBD"/>
    <w:rsid w:val="001A13C3"/>
    <w:rsid w:val="001A14BC"/>
    <w:rsid w:val="001A6FA1"/>
    <w:rsid w:val="001B2570"/>
    <w:rsid w:val="001B3949"/>
    <w:rsid w:val="001B3C3A"/>
    <w:rsid w:val="001B6AE0"/>
    <w:rsid w:val="001D1914"/>
    <w:rsid w:val="001F2356"/>
    <w:rsid w:val="002014E3"/>
    <w:rsid w:val="00232849"/>
    <w:rsid w:val="00263DCB"/>
    <w:rsid w:val="002671A6"/>
    <w:rsid w:val="00272E45"/>
    <w:rsid w:val="002765D4"/>
    <w:rsid w:val="0028172E"/>
    <w:rsid w:val="00281C29"/>
    <w:rsid w:val="00282711"/>
    <w:rsid w:val="002A1AA4"/>
    <w:rsid w:val="002A1F03"/>
    <w:rsid w:val="002A23D3"/>
    <w:rsid w:val="002D5605"/>
    <w:rsid w:val="002D694D"/>
    <w:rsid w:val="002E29FB"/>
    <w:rsid w:val="002F00AF"/>
    <w:rsid w:val="002F79F8"/>
    <w:rsid w:val="00301C8A"/>
    <w:rsid w:val="00307476"/>
    <w:rsid w:val="00325CC3"/>
    <w:rsid w:val="0033448C"/>
    <w:rsid w:val="00335276"/>
    <w:rsid w:val="0035739C"/>
    <w:rsid w:val="00360995"/>
    <w:rsid w:val="00362CEC"/>
    <w:rsid w:val="00363AA5"/>
    <w:rsid w:val="00366A43"/>
    <w:rsid w:val="00394F5D"/>
    <w:rsid w:val="003A0B53"/>
    <w:rsid w:val="003B52F5"/>
    <w:rsid w:val="003B7230"/>
    <w:rsid w:val="003B769A"/>
    <w:rsid w:val="003C0A50"/>
    <w:rsid w:val="003D5BFE"/>
    <w:rsid w:val="003D7E98"/>
    <w:rsid w:val="003E180F"/>
    <w:rsid w:val="003E1D10"/>
    <w:rsid w:val="003E34B8"/>
    <w:rsid w:val="003F5494"/>
    <w:rsid w:val="004000DD"/>
    <w:rsid w:val="004002AE"/>
    <w:rsid w:val="00401ADB"/>
    <w:rsid w:val="004107AB"/>
    <w:rsid w:val="0041093B"/>
    <w:rsid w:val="00413192"/>
    <w:rsid w:val="00413C4C"/>
    <w:rsid w:val="00414B3C"/>
    <w:rsid w:val="00423662"/>
    <w:rsid w:val="00424934"/>
    <w:rsid w:val="00433C54"/>
    <w:rsid w:val="00437ABE"/>
    <w:rsid w:val="00437E07"/>
    <w:rsid w:val="00470EF0"/>
    <w:rsid w:val="00480A32"/>
    <w:rsid w:val="00480DAE"/>
    <w:rsid w:val="004812B3"/>
    <w:rsid w:val="004831B7"/>
    <w:rsid w:val="00483AC5"/>
    <w:rsid w:val="00494DA7"/>
    <w:rsid w:val="004A1E49"/>
    <w:rsid w:val="004A5245"/>
    <w:rsid w:val="004A6BD9"/>
    <w:rsid w:val="004B1022"/>
    <w:rsid w:val="004B3B33"/>
    <w:rsid w:val="004B44DB"/>
    <w:rsid w:val="004C1EBB"/>
    <w:rsid w:val="004D0556"/>
    <w:rsid w:val="004D2456"/>
    <w:rsid w:val="004D4E66"/>
    <w:rsid w:val="004D57D5"/>
    <w:rsid w:val="004E0B8D"/>
    <w:rsid w:val="004E1E77"/>
    <w:rsid w:val="004E2004"/>
    <w:rsid w:val="005063E5"/>
    <w:rsid w:val="0051737B"/>
    <w:rsid w:val="00521420"/>
    <w:rsid w:val="00524F0C"/>
    <w:rsid w:val="0053405B"/>
    <w:rsid w:val="0053628C"/>
    <w:rsid w:val="005378B5"/>
    <w:rsid w:val="00545CC4"/>
    <w:rsid w:val="005570A9"/>
    <w:rsid w:val="00564A8A"/>
    <w:rsid w:val="005776A6"/>
    <w:rsid w:val="00582654"/>
    <w:rsid w:val="00583CBC"/>
    <w:rsid w:val="005A77D6"/>
    <w:rsid w:val="005B3AFC"/>
    <w:rsid w:val="005C454B"/>
    <w:rsid w:val="005D4551"/>
    <w:rsid w:val="005D4B76"/>
    <w:rsid w:val="005D786D"/>
    <w:rsid w:val="005E3C54"/>
    <w:rsid w:val="005E5801"/>
    <w:rsid w:val="005E5B77"/>
    <w:rsid w:val="005F371F"/>
    <w:rsid w:val="00605E33"/>
    <w:rsid w:val="006077C4"/>
    <w:rsid w:val="00651824"/>
    <w:rsid w:val="00654189"/>
    <w:rsid w:val="00654BDA"/>
    <w:rsid w:val="00670376"/>
    <w:rsid w:val="006761EF"/>
    <w:rsid w:val="00676E8B"/>
    <w:rsid w:val="006809DE"/>
    <w:rsid w:val="00683C46"/>
    <w:rsid w:val="00684171"/>
    <w:rsid w:val="00686174"/>
    <w:rsid w:val="00687BA6"/>
    <w:rsid w:val="006942E7"/>
    <w:rsid w:val="006972EA"/>
    <w:rsid w:val="006977B0"/>
    <w:rsid w:val="006A0141"/>
    <w:rsid w:val="006A13E8"/>
    <w:rsid w:val="006A64F0"/>
    <w:rsid w:val="006B2DF8"/>
    <w:rsid w:val="006C022F"/>
    <w:rsid w:val="006C0BA4"/>
    <w:rsid w:val="006C0D5E"/>
    <w:rsid w:val="006D12E2"/>
    <w:rsid w:val="006D7928"/>
    <w:rsid w:val="006E6ECC"/>
    <w:rsid w:val="006F1D0C"/>
    <w:rsid w:val="006F2CC6"/>
    <w:rsid w:val="00703BB1"/>
    <w:rsid w:val="0070649E"/>
    <w:rsid w:val="00731BEE"/>
    <w:rsid w:val="00747372"/>
    <w:rsid w:val="007619EA"/>
    <w:rsid w:val="00767BCF"/>
    <w:rsid w:val="00770ACD"/>
    <w:rsid w:val="00780D12"/>
    <w:rsid w:val="00782259"/>
    <w:rsid w:val="00784D24"/>
    <w:rsid w:val="007860BD"/>
    <w:rsid w:val="00786E6E"/>
    <w:rsid w:val="00795BD6"/>
    <w:rsid w:val="007B0047"/>
    <w:rsid w:val="007C72F0"/>
    <w:rsid w:val="007D3EF1"/>
    <w:rsid w:val="007D43F8"/>
    <w:rsid w:val="007E0A81"/>
    <w:rsid w:val="007E1A18"/>
    <w:rsid w:val="007E55B1"/>
    <w:rsid w:val="007F076A"/>
    <w:rsid w:val="00802FC0"/>
    <w:rsid w:val="008111E4"/>
    <w:rsid w:val="0082286A"/>
    <w:rsid w:val="008237EA"/>
    <w:rsid w:val="00826D38"/>
    <w:rsid w:val="00834AEE"/>
    <w:rsid w:val="008353F5"/>
    <w:rsid w:val="00861E3D"/>
    <w:rsid w:val="008729B2"/>
    <w:rsid w:val="00873DBB"/>
    <w:rsid w:val="00882352"/>
    <w:rsid w:val="008917BB"/>
    <w:rsid w:val="008A1341"/>
    <w:rsid w:val="008A3B6A"/>
    <w:rsid w:val="008A4B4F"/>
    <w:rsid w:val="008B36A7"/>
    <w:rsid w:val="008B5A9E"/>
    <w:rsid w:val="008B5C8C"/>
    <w:rsid w:val="008C0299"/>
    <w:rsid w:val="008C6534"/>
    <w:rsid w:val="008D043B"/>
    <w:rsid w:val="008E2A90"/>
    <w:rsid w:val="008E40F8"/>
    <w:rsid w:val="00900DCB"/>
    <w:rsid w:val="0090362A"/>
    <w:rsid w:val="009156DC"/>
    <w:rsid w:val="0092750D"/>
    <w:rsid w:val="009421D6"/>
    <w:rsid w:val="009443AC"/>
    <w:rsid w:val="00947EE6"/>
    <w:rsid w:val="009603DC"/>
    <w:rsid w:val="00964438"/>
    <w:rsid w:val="009733F0"/>
    <w:rsid w:val="00974E47"/>
    <w:rsid w:val="009756D0"/>
    <w:rsid w:val="009769C6"/>
    <w:rsid w:val="009947FA"/>
    <w:rsid w:val="00995A56"/>
    <w:rsid w:val="00995FA9"/>
    <w:rsid w:val="009A1358"/>
    <w:rsid w:val="009A3A86"/>
    <w:rsid w:val="009D37AD"/>
    <w:rsid w:val="009F49EA"/>
    <w:rsid w:val="00A03543"/>
    <w:rsid w:val="00A150D0"/>
    <w:rsid w:val="00A31BE9"/>
    <w:rsid w:val="00A3272E"/>
    <w:rsid w:val="00A51F3E"/>
    <w:rsid w:val="00A540E2"/>
    <w:rsid w:val="00A60AFE"/>
    <w:rsid w:val="00A643A0"/>
    <w:rsid w:val="00A6467D"/>
    <w:rsid w:val="00A65396"/>
    <w:rsid w:val="00A825BB"/>
    <w:rsid w:val="00A84B1C"/>
    <w:rsid w:val="00A96683"/>
    <w:rsid w:val="00AA44D8"/>
    <w:rsid w:val="00AB04C0"/>
    <w:rsid w:val="00AB3D6F"/>
    <w:rsid w:val="00AB5498"/>
    <w:rsid w:val="00AC5177"/>
    <w:rsid w:val="00AD58B4"/>
    <w:rsid w:val="00AD697F"/>
    <w:rsid w:val="00AE10CD"/>
    <w:rsid w:val="00B057C3"/>
    <w:rsid w:val="00B0775E"/>
    <w:rsid w:val="00B07B67"/>
    <w:rsid w:val="00B10F63"/>
    <w:rsid w:val="00B21476"/>
    <w:rsid w:val="00B41E72"/>
    <w:rsid w:val="00B45D60"/>
    <w:rsid w:val="00B669AA"/>
    <w:rsid w:val="00B6731A"/>
    <w:rsid w:val="00B76B1A"/>
    <w:rsid w:val="00B823BF"/>
    <w:rsid w:val="00B86B4C"/>
    <w:rsid w:val="00B87367"/>
    <w:rsid w:val="00B925E3"/>
    <w:rsid w:val="00B9292A"/>
    <w:rsid w:val="00BA2172"/>
    <w:rsid w:val="00BA2DC2"/>
    <w:rsid w:val="00BB4160"/>
    <w:rsid w:val="00BC2581"/>
    <w:rsid w:val="00BE352F"/>
    <w:rsid w:val="00BE4396"/>
    <w:rsid w:val="00C11755"/>
    <w:rsid w:val="00C15E30"/>
    <w:rsid w:val="00C42BC3"/>
    <w:rsid w:val="00C56CB7"/>
    <w:rsid w:val="00C651C3"/>
    <w:rsid w:val="00C65D25"/>
    <w:rsid w:val="00C6602E"/>
    <w:rsid w:val="00C8197D"/>
    <w:rsid w:val="00C84050"/>
    <w:rsid w:val="00C842C7"/>
    <w:rsid w:val="00C86A88"/>
    <w:rsid w:val="00C87E2E"/>
    <w:rsid w:val="00C9651B"/>
    <w:rsid w:val="00CA16A6"/>
    <w:rsid w:val="00CA48E6"/>
    <w:rsid w:val="00CA65CA"/>
    <w:rsid w:val="00CB4BCB"/>
    <w:rsid w:val="00CB7C2D"/>
    <w:rsid w:val="00CC66CE"/>
    <w:rsid w:val="00CD0A5A"/>
    <w:rsid w:val="00CE16A5"/>
    <w:rsid w:val="00CE6B75"/>
    <w:rsid w:val="00CF112C"/>
    <w:rsid w:val="00CF1C6D"/>
    <w:rsid w:val="00CF49B2"/>
    <w:rsid w:val="00CF696F"/>
    <w:rsid w:val="00D07A71"/>
    <w:rsid w:val="00D1096F"/>
    <w:rsid w:val="00D13DA0"/>
    <w:rsid w:val="00D227B8"/>
    <w:rsid w:val="00D30428"/>
    <w:rsid w:val="00D34B8F"/>
    <w:rsid w:val="00D459EC"/>
    <w:rsid w:val="00D477CD"/>
    <w:rsid w:val="00D50FF3"/>
    <w:rsid w:val="00D52BE5"/>
    <w:rsid w:val="00D6362E"/>
    <w:rsid w:val="00D73068"/>
    <w:rsid w:val="00D74561"/>
    <w:rsid w:val="00D76A86"/>
    <w:rsid w:val="00D77248"/>
    <w:rsid w:val="00D8249A"/>
    <w:rsid w:val="00D82E28"/>
    <w:rsid w:val="00D87703"/>
    <w:rsid w:val="00D94E2E"/>
    <w:rsid w:val="00DA06B8"/>
    <w:rsid w:val="00DA2E33"/>
    <w:rsid w:val="00DA30AE"/>
    <w:rsid w:val="00DA4D7A"/>
    <w:rsid w:val="00DA5B80"/>
    <w:rsid w:val="00DB1567"/>
    <w:rsid w:val="00DB1FE1"/>
    <w:rsid w:val="00DC12EF"/>
    <w:rsid w:val="00DC778B"/>
    <w:rsid w:val="00DD123F"/>
    <w:rsid w:val="00DD6D67"/>
    <w:rsid w:val="00DD722E"/>
    <w:rsid w:val="00DF0311"/>
    <w:rsid w:val="00DF487E"/>
    <w:rsid w:val="00DF7695"/>
    <w:rsid w:val="00DF7D74"/>
    <w:rsid w:val="00E110ED"/>
    <w:rsid w:val="00E13179"/>
    <w:rsid w:val="00E13697"/>
    <w:rsid w:val="00E20445"/>
    <w:rsid w:val="00E26111"/>
    <w:rsid w:val="00E40A22"/>
    <w:rsid w:val="00E460A7"/>
    <w:rsid w:val="00E502E7"/>
    <w:rsid w:val="00E52FFE"/>
    <w:rsid w:val="00E60B5D"/>
    <w:rsid w:val="00E60D49"/>
    <w:rsid w:val="00E62BD5"/>
    <w:rsid w:val="00E67116"/>
    <w:rsid w:val="00E84D9B"/>
    <w:rsid w:val="00E84DCF"/>
    <w:rsid w:val="00E85768"/>
    <w:rsid w:val="00E859A5"/>
    <w:rsid w:val="00E96814"/>
    <w:rsid w:val="00EA4AEB"/>
    <w:rsid w:val="00EB64B7"/>
    <w:rsid w:val="00EB7950"/>
    <w:rsid w:val="00EC0BBF"/>
    <w:rsid w:val="00EC44BA"/>
    <w:rsid w:val="00ED4A62"/>
    <w:rsid w:val="00ED6A33"/>
    <w:rsid w:val="00EE1D78"/>
    <w:rsid w:val="00EE31DC"/>
    <w:rsid w:val="00EF4E92"/>
    <w:rsid w:val="00EF5C20"/>
    <w:rsid w:val="00F00D66"/>
    <w:rsid w:val="00F20298"/>
    <w:rsid w:val="00F210A4"/>
    <w:rsid w:val="00F350B1"/>
    <w:rsid w:val="00F36305"/>
    <w:rsid w:val="00F709B3"/>
    <w:rsid w:val="00F71C9F"/>
    <w:rsid w:val="00F729C3"/>
    <w:rsid w:val="00F77AE3"/>
    <w:rsid w:val="00F80E10"/>
    <w:rsid w:val="00F8270E"/>
    <w:rsid w:val="00F83701"/>
    <w:rsid w:val="00F87866"/>
    <w:rsid w:val="00FA00EB"/>
    <w:rsid w:val="00FA0B87"/>
    <w:rsid w:val="00FA4158"/>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 w:type="paragraph" w:customStyle="1" w:styleId="Default">
    <w:name w:val="Default"/>
    <w:rsid w:val="00470EF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5265956">
      <w:bodyDiv w:val="1"/>
      <w:marLeft w:val="0"/>
      <w:marRight w:val="0"/>
      <w:marTop w:val="0"/>
      <w:marBottom w:val="0"/>
      <w:divBdr>
        <w:top w:val="none" w:sz="0" w:space="0" w:color="auto"/>
        <w:left w:val="none" w:sz="0" w:space="0" w:color="auto"/>
        <w:bottom w:val="none" w:sz="0" w:space="0" w:color="auto"/>
        <w:right w:val="none" w:sz="0" w:space="0" w:color="auto"/>
      </w:divBdr>
      <w:divsChild>
        <w:div w:id="616067573">
          <w:marLeft w:val="0"/>
          <w:marRight w:val="0"/>
          <w:marTop w:val="0"/>
          <w:marBottom w:val="0"/>
          <w:divBdr>
            <w:top w:val="none" w:sz="0" w:space="0" w:color="auto"/>
            <w:left w:val="none" w:sz="0" w:space="0" w:color="auto"/>
            <w:bottom w:val="none" w:sz="0" w:space="0" w:color="auto"/>
            <w:right w:val="none" w:sz="0" w:space="0" w:color="auto"/>
          </w:divBdr>
        </w:div>
        <w:div w:id="1607884059">
          <w:marLeft w:val="0"/>
          <w:marRight w:val="0"/>
          <w:marTop w:val="0"/>
          <w:marBottom w:val="0"/>
          <w:divBdr>
            <w:top w:val="none" w:sz="0" w:space="0" w:color="auto"/>
            <w:left w:val="none" w:sz="0" w:space="0" w:color="auto"/>
            <w:bottom w:val="none" w:sz="0" w:space="0" w:color="auto"/>
            <w:right w:val="none" w:sz="0" w:space="0" w:color="auto"/>
          </w:divBdr>
        </w:div>
        <w:div w:id="2037582483">
          <w:marLeft w:val="0"/>
          <w:marRight w:val="0"/>
          <w:marTop w:val="0"/>
          <w:marBottom w:val="0"/>
          <w:divBdr>
            <w:top w:val="none" w:sz="0" w:space="0" w:color="auto"/>
            <w:left w:val="none" w:sz="0" w:space="0" w:color="auto"/>
            <w:bottom w:val="none" w:sz="0" w:space="0" w:color="auto"/>
            <w:right w:val="none" w:sz="0" w:space="0" w:color="auto"/>
          </w:divBdr>
        </w:div>
        <w:div w:id="566889924">
          <w:marLeft w:val="0"/>
          <w:marRight w:val="0"/>
          <w:marTop w:val="0"/>
          <w:marBottom w:val="0"/>
          <w:divBdr>
            <w:top w:val="none" w:sz="0" w:space="0" w:color="auto"/>
            <w:left w:val="none" w:sz="0" w:space="0" w:color="auto"/>
            <w:bottom w:val="none" w:sz="0" w:space="0" w:color="auto"/>
            <w:right w:val="none" w:sz="0" w:space="0" w:color="auto"/>
          </w:divBdr>
        </w:div>
        <w:div w:id="326321327">
          <w:marLeft w:val="0"/>
          <w:marRight w:val="0"/>
          <w:marTop w:val="0"/>
          <w:marBottom w:val="0"/>
          <w:divBdr>
            <w:top w:val="none" w:sz="0" w:space="0" w:color="auto"/>
            <w:left w:val="none" w:sz="0" w:space="0" w:color="auto"/>
            <w:bottom w:val="none" w:sz="0" w:space="0" w:color="auto"/>
            <w:right w:val="none" w:sz="0" w:space="0" w:color="auto"/>
          </w:divBdr>
        </w:div>
        <w:div w:id="375276107">
          <w:marLeft w:val="0"/>
          <w:marRight w:val="0"/>
          <w:marTop w:val="0"/>
          <w:marBottom w:val="0"/>
          <w:divBdr>
            <w:top w:val="none" w:sz="0" w:space="0" w:color="auto"/>
            <w:left w:val="none" w:sz="0" w:space="0" w:color="auto"/>
            <w:bottom w:val="none" w:sz="0" w:space="0" w:color="auto"/>
            <w:right w:val="none" w:sz="0" w:space="0" w:color="auto"/>
          </w:divBdr>
        </w:div>
        <w:div w:id="1671717067">
          <w:marLeft w:val="0"/>
          <w:marRight w:val="0"/>
          <w:marTop w:val="0"/>
          <w:marBottom w:val="0"/>
          <w:divBdr>
            <w:top w:val="none" w:sz="0" w:space="0" w:color="auto"/>
            <w:left w:val="none" w:sz="0" w:space="0" w:color="auto"/>
            <w:bottom w:val="none" w:sz="0" w:space="0" w:color="auto"/>
            <w:right w:val="none" w:sz="0" w:space="0" w:color="auto"/>
          </w:divBdr>
        </w:div>
        <w:div w:id="1745033620">
          <w:marLeft w:val="0"/>
          <w:marRight w:val="0"/>
          <w:marTop w:val="0"/>
          <w:marBottom w:val="0"/>
          <w:divBdr>
            <w:top w:val="none" w:sz="0" w:space="0" w:color="auto"/>
            <w:left w:val="none" w:sz="0" w:space="0" w:color="auto"/>
            <w:bottom w:val="none" w:sz="0" w:space="0" w:color="auto"/>
            <w:right w:val="none" w:sz="0" w:space="0" w:color="auto"/>
          </w:divBdr>
        </w:div>
        <w:div w:id="1602445163">
          <w:marLeft w:val="0"/>
          <w:marRight w:val="0"/>
          <w:marTop w:val="0"/>
          <w:marBottom w:val="0"/>
          <w:divBdr>
            <w:top w:val="none" w:sz="0" w:space="0" w:color="auto"/>
            <w:left w:val="none" w:sz="0" w:space="0" w:color="auto"/>
            <w:bottom w:val="none" w:sz="0" w:space="0" w:color="auto"/>
            <w:right w:val="none" w:sz="0" w:space="0" w:color="auto"/>
          </w:divBdr>
        </w:div>
        <w:div w:id="718094180">
          <w:marLeft w:val="0"/>
          <w:marRight w:val="0"/>
          <w:marTop w:val="0"/>
          <w:marBottom w:val="0"/>
          <w:divBdr>
            <w:top w:val="none" w:sz="0" w:space="0" w:color="auto"/>
            <w:left w:val="none" w:sz="0" w:space="0" w:color="auto"/>
            <w:bottom w:val="none" w:sz="0" w:space="0" w:color="auto"/>
            <w:right w:val="none" w:sz="0" w:space="0" w:color="auto"/>
          </w:divBdr>
        </w:div>
        <w:div w:id="1773745034">
          <w:marLeft w:val="0"/>
          <w:marRight w:val="0"/>
          <w:marTop w:val="0"/>
          <w:marBottom w:val="0"/>
          <w:divBdr>
            <w:top w:val="none" w:sz="0" w:space="0" w:color="auto"/>
            <w:left w:val="none" w:sz="0" w:space="0" w:color="auto"/>
            <w:bottom w:val="none" w:sz="0" w:space="0" w:color="auto"/>
            <w:right w:val="none" w:sz="0" w:space="0" w:color="auto"/>
          </w:divBdr>
        </w:div>
        <w:div w:id="1431900642">
          <w:marLeft w:val="0"/>
          <w:marRight w:val="0"/>
          <w:marTop w:val="0"/>
          <w:marBottom w:val="0"/>
          <w:divBdr>
            <w:top w:val="none" w:sz="0" w:space="0" w:color="auto"/>
            <w:left w:val="none" w:sz="0" w:space="0" w:color="auto"/>
            <w:bottom w:val="none" w:sz="0" w:space="0" w:color="auto"/>
            <w:right w:val="none" w:sz="0" w:space="0" w:color="auto"/>
          </w:divBdr>
        </w:div>
        <w:div w:id="151072132">
          <w:marLeft w:val="0"/>
          <w:marRight w:val="0"/>
          <w:marTop w:val="0"/>
          <w:marBottom w:val="0"/>
          <w:divBdr>
            <w:top w:val="none" w:sz="0" w:space="0" w:color="auto"/>
            <w:left w:val="none" w:sz="0" w:space="0" w:color="auto"/>
            <w:bottom w:val="none" w:sz="0" w:space="0" w:color="auto"/>
            <w:right w:val="none" w:sz="0" w:space="0" w:color="auto"/>
          </w:divBdr>
        </w:div>
        <w:div w:id="1155142217">
          <w:marLeft w:val="0"/>
          <w:marRight w:val="0"/>
          <w:marTop w:val="0"/>
          <w:marBottom w:val="0"/>
          <w:divBdr>
            <w:top w:val="none" w:sz="0" w:space="0" w:color="auto"/>
            <w:left w:val="none" w:sz="0" w:space="0" w:color="auto"/>
            <w:bottom w:val="none" w:sz="0" w:space="0" w:color="auto"/>
            <w:right w:val="none" w:sz="0" w:space="0" w:color="auto"/>
          </w:divBdr>
        </w:div>
        <w:div w:id="298802150">
          <w:marLeft w:val="0"/>
          <w:marRight w:val="0"/>
          <w:marTop w:val="0"/>
          <w:marBottom w:val="0"/>
          <w:divBdr>
            <w:top w:val="none" w:sz="0" w:space="0" w:color="auto"/>
            <w:left w:val="none" w:sz="0" w:space="0" w:color="auto"/>
            <w:bottom w:val="none" w:sz="0" w:space="0" w:color="auto"/>
            <w:right w:val="none" w:sz="0" w:space="0" w:color="auto"/>
          </w:divBdr>
        </w:div>
        <w:div w:id="941692079">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289820097">
      <w:bodyDiv w:val="1"/>
      <w:marLeft w:val="0"/>
      <w:marRight w:val="0"/>
      <w:marTop w:val="0"/>
      <w:marBottom w:val="0"/>
      <w:divBdr>
        <w:top w:val="none" w:sz="0" w:space="0" w:color="auto"/>
        <w:left w:val="none" w:sz="0" w:space="0" w:color="auto"/>
        <w:bottom w:val="none" w:sz="0" w:space="0" w:color="auto"/>
        <w:right w:val="none" w:sz="0" w:space="0" w:color="auto"/>
      </w:divBdr>
      <w:divsChild>
        <w:div w:id="1868172319">
          <w:marLeft w:val="0"/>
          <w:marRight w:val="0"/>
          <w:marTop w:val="0"/>
          <w:marBottom w:val="0"/>
          <w:divBdr>
            <w:top w:val="none" w:sz="0" w:space="0" w:color="auto"/>
            <w:left w:val="none" w:sz="0" w:space="0" w:color="auto"/>
            <w:bottom w:val="none" w:sz="0" w:space="0" w:color="auto"/>
            <w:right w:val="none" w:sz="0" w:space="0" w:color="auto"/>
          </w:divBdr>
        </w:div>
        <w:div w:id="304774009">
          <w:marLeft w:val="0"/>
          <w:marRight w:val="0"/>
          <w:marTop w:val="0"/>
          <w:marBottom w:val="0"/>
          <w:divBdr>
            <w:top w:val="none" w:sz="0" w:space="0" w:color="auto"/>
            <w:left w:val="none" w:sz="0" w:space="0" w:color="auto"/>
            <w:bottom w:val="none" w:sz="0" w:space="0" w:color="auto"/>
            <w:right w:val="none" w:sz="0" w:space="0" w:color="auto"/>
          </w:divBdr>
        </w:div>
        <w:div w:id="1970620358">
          <w:marLeft w:val="0"/>
          <w:marRight w:val="0"/>
          <w:marTop w:val="0"/>
          <w:marBottom w:val="0"/>
          <w:divBdr>
            <w:top w:val="none" w:sz="0" w:space="0" w:color="auto"/>
            <w:left w:val="none" w:sz="0" w:space="0" w:color="auto"/>
            <w:bottom w:val="none" w:sz="0" w:space="0" w:color="auto"/>
            <w:right w:val="none" w:sz="0" w:space="0" w:color="auto"/>
          </w:divBdr>
        </w:div>
        <w:div w:id="41642389">
          <w:marLeft w:val="0"/>
          <w:marRight w:val="0"/>
          <w:marTop w:val="0"/>
          <w:marBottom w:val="0"/>
          <w:divBdr>
            <w:top w:val="none" w:sz="0" w:space="0" w:color="auto"/>
            <w:left w:val="none" w:sz="0" w:space="0" w:color="auto"/>
            <w:bottom w:val="none" w:sz="0" w:space="0" w:color="auto"/>
            <w:right w:val="none" w:sz="0" w:space="0" w:color="auto"/>
          </w:divBdr>
        </w:div>
        <w:div w:id="602036950">
          <w:marLeft w:val="0"/>
          <w:marRight w:val="0"/>
          <w:marTop w:val="0"/>
          <w:marBottom w:val="0"/>
          <w:divBdr>
            <w:top w:val="none" w:sz="0" w:space="0" w:color="auto"/>
            <w:left w:val="none" w:sz="0" w:space="0" w:color="auto"/>
            <w:bottom w:val="none" w:sz="0" w:space="0" w:color="auto"/>
            <w:right w:val="none" w:sz="0" w:space="0" w:color="auto"/>
          </w:divBdr>
        </w:div>
        <w:div w:id="1449541734">
          <w:marLeft w:val="0"/>
          <w:marRight w:val="0"/>
          <w:marTop w:val="0"/>
          <w:marBottom w:val="0"/>
          <w:divBdr>
            <w:top w:val="none" w:sz="0" w:space="0" w:color="auto"/>
            <w:left w:val="none" w:sz="0" w:space="0" w:color="auto"/>
            <w:bottom w:val="none" w:sz="0" w:space="0" w:color="auto"/>
            <w:right w:val="none" w:sz="0" w:space="0" w:color="auto"/>
          </w:divBdr>
        </w:div>
        <w:div w:id="469901949">
          <w:marLeft w:val="0"/>
          <w:marRight w:val="0"/>
          <w:marTop w:val="0"/>
          <w:marBottom w:val="0"/>
          <w:divBdr>
            <w:top w:val="none" w:sz="0" w:space="0" w:color="auto"/>
            <w:left w:val="none" w:sz="0" w:space="0" w:color="auto"/>
            <w:bottom w:val="none" w:sz="0" w:space="0" w:color="auto"/>
            <w:right w:val="none" w:sz="0" w:space="0" w:color="auto"/>
          </w:divBdr>
        </w:div>
        <w:div w:id="854417976">
          <w:marLeft w:val="0"/>
          <w:marRight w:val="0"/>
          <w:marTop w:val="0"/>
          <w:marBottom w:val="0"/>
          <w:divBdr>
            <w:top w:val="none" w:sz="0" w:space="0" w:color="auto"/>
            <w:left w:val="none" w:sz="0" w:space="0" w:color="auto"/>
            <w:bottom w:val="none" w:sz="0" w:space="0" w:color="auto"/>
            <w:right w:val="none" w:sz="0" w:space="0" w:color="auto"/>
          </w:divBdr>
        </w:div>
        <w:div w:id="591355649">
          <w:marLeft w:val="0"/>
          <w:marRight w:val="0"/>
          <w:marTop w:val="0"/>
          <w:marBottom w:val="0"/>
          <w:divBdr>
            <w:top w:val="none" w:sz="0" w:space="0" w:color="auto"/>
            <w:left w:val="none" w:sz="0" w:space="0" w:color="auto"/>
            <w:bottom w:val="none" w:sz="0" w:space="0" w:color="auto"/>
            <w:right w:val="none" w:sz="0" w:space="0" w:color="auto"/>
          </w:divBdr>
        </w:div>
        <w:div w:id="1157380938">
          <w:marLeft w:val="0"/>
          <w:marRight w:val="0"/>
          <w:marTop w:val="0"/>
          <w:marBottom w:val="0"/>
          <w:divBdr>
            <w:top w:val="none" w:sz="0" w:space="0" w:color="auto"/>
            <w:left w:val="none" w:sz="0" w:space="0" w:color="auto"/>
            <w:bottom w:val="none" w:sz="0" w:space="0" w:color="auto"/>
            <w:right w:val="none" w:sz="0" w:space="0" w:color="auto"/>
          </w:divBdr>
        </w:div>
        <w:div w:id="656617604">
          <w:marLeft w:val="0"/>
          <w:marRight w:val="0"/>
          <w:marTop w:val="0"/>
          <w:marBottom w:val="0"/>
          <w:divBdr>
            <w:top w:val="none" w:sz="0" w:space="0" w:color="auto"/>
            <w:left w:val="none" w:sz="0" w:space="0" w:color="auto"/>
            <w:bottom w:val="none" w:sz="0" w:space="0" w:color="auto"/>
            <w:right w:val="none" w:sz="0" w:space="0" w:color="auto"/>
          </w:divBdr>
        </w:div>
        <w:div w:id="1321077982">
          <w:marLeft w:val="0"/>
          <w:marRight w:val="0"/>
          <w:marTop w:val="0"/>
          <w:marBottom w:val="0"/>
          <w:divBdr>
            <w:top w:val="none" w:sz="0" w:space="0" w:color="auto"/>
            <w:left w:val="none" w:sz="0" w:space="0" w:color="auto"/>
            <w:bottom w:val="none" w:sz="0" w:space="0" w:color="auto"/>
            <w:right w:val="none" w:sz="0" w:space="0" w:color="auto"/>
          </w:divBdr>
        </w:div>
        <w:div w:id="990869397">
          <w:marLeft w:val="0"/>
          <w:marRight w:val="0"/>
          <w:marTop w:val="0"/>
          <w:marBottom w:val="0"/>
          <w:divBdr>
            <w:top w:val="none" w:sz="0" w:space="0" w:color="auto"/>
            <w:left w:val="none" w:sz="0" w:space="0" w:color="auto"/>
            <w:bottom w:val="none" w:sz="0" w:space="0" w:color="auto"/>
            <w:right w:val="none" w:sz="0" w:space="0" w:color="auto"/>
          </w:divBdr>
        </w:div>
        <w:div w:id="854264802">
          <w:marLeft w:val="0"/>
          <w:marRight w:val="0"/>
          <w:marTop w:val="0"/>
          <w:marBottom w:val="0"/>
          <w:divBdr>
            <w:top w:val="none" w:sz="0" w:space="0" w:color="auto"/>
            <w:left w:val="none" w:sz="0" w:space="0" w:color="auto"/>
            <w:bottom w:val="none" w:sz="0" w:space="0" w:color="auto"/>
            <w:right w:val="none" w:sz="0" w:space="0" w:color="auto"/>
          </w:divBdr>
        </w:div>
        <w:div w:id="1527208553">
          <w:marLeft w:val="0"/>
          <w:marRight w:val="0"/>
          <w:marTop w:val="0"/>
          <w:marBottom w:val="0"/>
          <w:divBdr>
            <w:top w:val="none" w:sz="0" w:space="0" w:color="auto"/>
            <w:left w:val="none" w:sz="0" w:space="0" w:color="auto"/>
            <w:bottom w:val="none" w:sz="0" w:space="0" w:color="auto"/>
            <w:right w:val="none" w:sz="0" w:space="0" w:color="auto"/>
          </w:divBdr>
        </w:div>
        <w:div w:id="249168120">
          <w:marLeft w:val="0"/>
          <w:marRight w:val="0"/>
          <w:marTop w:val="0"/>
          <w:marBottom w:val="0"/>
          <w:divBdr>
            <w:top w:val="none" w:sz="0" w:space="0" w:color="auto"/>
            <w:left w:val="none" w:sz="0" w:space="0" w:color="auto"/>
            <w:bottom w:val="none" w:sz="0" w:space="0" w:color="auto"/>
            <w:right w:val="none" w:sz="0" w:space="0" w:color="auto"/>
          </w:divBdr>
        </w:div>
        <w:div w:id="899024322">
          <w:marLeft w:val="0"/>
          <w:marRight w:val="0"/>
          <w:marTop w:val="0"/>
          <w:marBottom w:val="0"/>
          <w:divBdr>
            <w:top w:val="none" w:sz="0" w:space="0" w:color="auto"/>
            <w:left w:val="none" w:sz="0" w:space="0" w:color="auto"/>
            <w:bottom w:val="none" w:sz="0" w:space="0" w:color="auto"/>
            <w:right w:val="none" w:sz="0" w:space="0" w:color="auto"/>
          </w:divBdr>
        </w:div>
        <w:div w:id="1963731641">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15450207">
      <w:bodyDiv w:val="1"/>
      <w:marLeft w:val="0"/>
      <w:marRight w:val="0"/>
      <w:marTop w:val="0"/>
      <w:marBottom w:val="0"/>
      <w:divBdr>
        <w:top w:val="none" w:sz="0" w:space="0" w:color="auto"/>
        <w:left w:val="none" w:sz="0" w:space="0" w:color="auto"/>
        <w:bottom w:val="none" w:sz="0" w:space="0" w:color="auto"/>
        <w:right w:val="none" w:sz="0" w:space="0" w:color="auto"/>
      </w:divBdr>
      <w:divsChild>
        <w:div w:id="862062277">
          <w:marLeft w:val="0"/>
          <w:marRight w:val="0"/>
          <w:marTop w:val="0"/>
          <w:marBottom w:val="0"/>
          <w:divBdr>
            <w:top w:val="none" w:sz="0" w:space="0" w:color="auto"/>
            <w:left w:val="none" w:sz="0" w:space="0" w:color="auto"/>
            <w:bottom w:val="none" w:sz="0" w:space="0" w:color="auto"/>
            <w:right w:val="none" w:sz="0" w:space="0" w:color="auto"/>
          </w:divBdr>
        </w:div>
        <w:div w:id="818807210">
          <w:marLeft w:val="0"/>
          <w:marRight w:val="0"/>
          <w:marTop w:val="0"/>
          <w:marBottom w:val="0"/>
          <w:divBdr>
            <w:top w:val="none" w:sz="0" w:space="0" w:color="auto"/>
            <w:left w:val="none" w:sz="0" w:space="0" w:color="auto"/>
            <w:bottom w:val="none" w:sz="0" w:space="0" w:color="auto"/>
            <w:right w:val="none" w:sz="0" w:space="0" w:color="auto"/>
          </w:divBdr>
        </w:div>
        <w:div w:id="1725523549">
          <w:marLeft w:val="0"/>
          <w:marRight w:val="0"/>
          <w:marTop w:val="0"/>
          <w:marBottom w:val="0"/>
          <w:divBdr>
            <w:top w:val="none" w:sz="0" w:space="0" w:color="auto"/>
            <w:left w:val="none" w:sz="0" w:space="0" w:color="auto"/>
            <w:bottom w:val="none" w:sz="0" w:space="0" w:color="auto"/>
            <w:right w:val="none" w:sz="0" w:space="0" w:color="auto"/>
          </w:divBdr>
        </w:div>
        <w:div w:id="635187275">
          <w:marLeft w:val="0"/>
          <w:marRight w:val="0"/>
          <w:marTop w:val="0"/>
          <w:marBottom w:val="0"/>
          <w:divBdr>
            <w:top w:val="none" w:sz="0" w:space="0" w:color="auto"/>
            <w:left w:val="none" w:sz="0" w:space="0" w:color="auto"/>
            <w:bottom w:val="none" w:sz="0" w:space="0" w:color="auto"/>
            <w:right w:val="none" w:sz="0" w:space="0" w:color="auto"/>
          </w:divBdr>
        </w:div>
        <w:div w:id="1148862048">
          <w:marLeft w:val="0"/>
          <w:marRight w:val="0"/>
          <w:marTop w:val="0"/>
          <w:marBottom w:val="0"/>
          <w:divBdr>
            <w:top w:val="none" w:sz="0" w:space="0" w:color="auto"/>
            <w:left w:val="none" w:sz="0" w:space="0" w:color="auto"/>
            <w:bottom w:val="none" w:sz="0" w:space="0" w:color="auto"/>
            <w:right w:val="none" w:sz="0" w:space="0" w:color="auto"/>
          </w:divBdr>
        </w:div>
        <w:div w:id="311301025">
          <w:marLeft w:val="0"/>
          <w:marRight w:val="0"/>
          <w:marTop w:val="0"/>
          <w:marBottom w:val="0"/>
          <w:divBdr>
            <w:top w:val="none" w:sz="0" w:space="0" w:color="auto"/>
            <w:left w:val="none" w:sz="0" w:space="0" w:color="auto"/>
            <w:bottom w:val="none" w:sz="0" w:space="0" w:color="auto"/>
            <w:right w:val="none" w:sz="0" w:space="0" w:color="auto"/>
          </w:divBdr>
        </w:div>
        <w:div w:id="100733291">
          <w:marLeft w:val="0"/>
          <w:marRight w:val="0"/>
          <w:marTop w:val="0"/>
          <w:marBottom w:val="0"/>
          <w:divBdr>
            <w:top w:val="none" w:sz="0" w:space="0" w:color="auto"/>
            <w:left w:val="none" w:sz="0" w:space="0" w:color="auto"/>
            <w:bottom w:val="none" w:sz="0" w:space="0" w:color="auto"/>
            <w:right w:val="none" w:sz="0" w:space="0" w:color="auto"/>
          </w:divBdr>
        </w:div>
        <w:div w:id="1022172894">
          <w:marLeft w:val="0"/>
          <w:marRight w:val="0"/>
          <w:marTop w:val="0"/>
          <w:marBottom w:val="0"/>
          <w:divBdr>
            <w:top w:val="none" w:sz="0" w:space="0" w:color="auto"/>
            <w:left w:val="none" w:sz="0" w:space="0" w:color="auto"/>
            <w:bottom w:val="none" w:sz="0" w:space="0" w:color="auto"/>
            <w:right w:val="none" w:sz="0" w:space="0" w:color="auto"/>
          </w:divBdr>
        </w:div>
        <w:div w:id="787087895">
          <w:marLeft w:val="0"/>
          <w:marRight w:val="0"/>
          <w:marTop w:val="0"/>
          <w:marBottom w:val="0"/>
          <w:divBdr>
            <w:top w:val="none" w:sz="0" w:space="0" w:color="auto"/>
            <w:left w:val="none" w:sz="0" w:space="0" w:color="auto"/>
            <w:bottom w:val="none" w:sz="0" w:space="0" w:color="auto"/>
            <w:right w:val="none" w:sz="0" w:space="0" w:color="auto"/>
          </w:divBdr>
        </w:div>
        <w:div w:id="813447015">
          <w:marLeft w:val="0"/>
          <w:marRight w:val="0"/>
          <w:marTop w:val="0"/>
          <w:marBottom w:val="0"/>
          <w:divBdr>
            <w:top w:val="none" w:sz="0" w:space="0" w:color="auto"/>
            <w:left w:val="none" w:sz="0" w:space="0" w:color="auto"/>
            <w:bottom w:val="none" w:sz="0" w:space="0" w:color="auto"/>
            <w:right w:val="none" w:sz="0" w:space="0" w:color="auto"/>
          </w:divBdr>
        </w:div>
        <w:div w:id="62722768">
          <w:marLeft w:val="0"/>
          <w:marRight w:val="0"/>
          <w:marTop w:val="0"/>
          <w:marBottom w:val="0"/>
          <w:divBdr>
            <w:top w:val="none" w:sz="0" w:space="0" w:color="auto"/>
            <w:left w:val="none" w:sz="0" w:space="0" w:color="auto"/>
            <w:bottom w:val="none" w:sz="0" w:space="0" w:color="auto"/>
            <w:right w:val="none" w:sz="0" w:space="0" w:color="auto"/>
          </w:divBdr>
        </w:div>
        <w:div w:id="850069102">
          <w:marLeft w:val="0"/>
          <w:marRight w:val="0"/>
          <w:marTop w:val="0"/>
          <w:marBottom w:val="0"/>
          <w:divBdr>
            <w:top w:val="none" w:sz="0" w:space="0" w:color="auto"/>
            <w:left w:val="none" w:sz="0" w:space="0" w:color="auto"/>
            <w:bottom w:val="none" w:sz="0" w:space="0" w:color="auto"/>
            <w:right w:val="none" w:sz="0" w:space="0" w:color="auto"/>
          </w:divBdr>
        </w:div>
        <w:div w:id="1139570583">
          <w:marLeft w:val="0"/>
          <w:marRight w:val="0"/>
          <w:marTop w:val="0"/>
          <w:marBottom w:val="0"/>
          <w:divBdr>
            <w:top w:val="none" w:sz="0" w:space="0" w:color="auto"/>
            <w:left w:val="none" w:sz="0" w:space="0" w:color="auto"/>
            <w:bottom w:val="none" w:sz="0" w:space="0" w:color="auto"/>
            <w:right w:val="none" w:sz="0" w:space="0" w:color="auto"/>
          </w:divBdr>
        </w:div>
        <w:div w:id="169024027">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4294085">
      <w:bodyDiv w:val="1"/>
      <w:marLeft w:val="0"/>
      <w:marRight w:val="0"/>
      <w:marTop w:val="0"/>
      <w:marBottom w:val="0"/>
      <w:divBdr>
        <w:top w:val="none" w:sz="0" w:space="0" w:color="auto"/>
        <w:left w:val="none" w:sz="0" w:space="0" w:color="auto"/>
        <w:bottom w:val="none" w:sz="0" w:space="0" w:color="auto"/>
        <w:right w:val="none" w:sz="0" w:space="0" w:color="auto"/>
      </w:divBdr>
      <w:divsChild>
        <w:div w:id="1168330366">
          <w:marLeft w:val="0"/>
          <w:marRight w:val="0"/>
          <w:marTop w:val="0"/>
          <w:marBottom w:val="0"/>
          <w:divBdr>
            <w:top w:val="none" w:sz="0" w:space="0" w:color="auto"/>
            <w:left w:val="none" w:sz="0" w:space="0" w:color="auto"/>
            <w:bottom w:val="none" w:sz="0" w:space="0" w:color="auto"/>
            <w:right w:val="none" w:sz="0" w:space="0" w:color="auto"/>
          </w:divBdr>
        </w:div>
        <w:div w:id="1418751181">
          <w:marLeft w:val="0"/>
          <w:marRight w:val="0"/>
          <w:marTop w:val="0"/>
          <w:marBottom w:val="0"/>
          <w:divBdr>
            <w:top w:val="none" w:sz="0" w:space="0" w:color="auto"/>
            <w:left w:val="none" w:sz="0" w:space="0" w:color="auto"/>
            <w:bottom w:val="none" w:sz="0" w:space="0" w:color="auto"/>
            <w:right w:val="none" w:sz="0" w:space="0" w:color="auto"/>
          </w:divBdr>
        </w:div>
        <w:div w:id="556939528">
          <w:marLeft w:val="0"/>
          <w:marRight w:val="0"/>
          <w:marTop w:val="0"/>
          <w:marBottom w:val="0"/>
          <w:divBdr>
            <w:top w:val="none" w:sz="0" w:space="0" w:color="auto"/>
            <w:left w:val="none" w:sz="0" w:space="0" w:color="auto"/>
            <w:bottom w:val="none" w:sz="0" w:space="0" w:color="auto"/>
            <w:right w:val="none" w:sz="0" w:space="0" w:color="auto"/>
          </w:divBdr>
        </w:div>
        <w:div w:id="2128740935">
          <w:marLeft w:val="0"/>
          <w:marRight w:val="0"/>
          <w:marTop w:val="0"/>
          <w:marBottom w:val="0"/>
          <w:divBdr>
            <w:top w:val="none" w:sz="0" w:space="0" w:color="auto"/>
            <w:left w:val="none" w:sz="0" w:space="0" w:color="auto"/>
            <w:bottom w:val="none" w:sz="0" w:space="0" w:color="auto"/>
            <w:right w:val="none" w:sz="0" w:space="0" w:color="auto"/>
          </w:divBdr>
        </w:div>
        <w:div w:id="1500343525">
          <w:marLeft w:val="0"/>
          <w:marRight w:val="0"/>
          <w:marTop w:val="0"/>
          <w:marBottom w:val="0"/>
          <w:divBdr>
            <w:top w:val="none" w:sz="0" w:space="0" w:color="auto"/>
            <w:left w:val="none" w:sz="0" w:space="0" w:color="auto"/>
            <w:bottom w:val="none" w:sz="0" w:space="0" w:color="auto"/>
            <w:right w:val="none" w:sz="0" w:space="0" w:color="auto"/>
          </w:divBdr>
        </w:div>
        <w:div w:id="692808585">
          <w:marLeft w:val="0"/>
          <w:marRight w:val="0"/>
          <w:marTop w:val="0"/>
          <w:marBottom w:val="0"/>
          <w:divBdr>
            <w:top w:val="none" w:sz="0" w:space="0" w:color="auto"/>
            <w:left w:val="none" w:sz="0" w:space="0" w:color="auto"/>
            <w:bottom w:val="none" w:sz="0" w:space="0" w:color="auto"/>
            <w:right w:val="none" w:sz="0" w:space="0" w:color="auto"/>
          </w:divBdr>
        </w:div>
        <w:div w:id="426193037">
          <w:marLeft w:val="0"/>
          <w:marRight w:val="0"/>
          <w:marTop w:val="0"/>
          <w:marBottom w:val="0"/>
          <w:divBdr>
            <w:top w:val="none" w:sz="0" w:space="0" w:color="auto"/>
            <w:left w:val="none" w:sz="0" w:space="0" w:color="auto"/>
            <w:bottom w:val="none" w:sz="0" w:space="0" w:color="auto"/>
            <w:right w:val="none" w:sz="0" w:space="0" w:color="auto"/>
          </w:divBdr>
        </w:div>
        <w:div w:id="830408504">
          <w:marLeft w:val="0"/>
          <w:marRight w:val="0"/>
          <w:marTop w:val="0"/>
          <w:marBottom w:val="0"/>
          <w:divBdr>
            <w:top w:val="none" w:sz="0" w:space="0" w:color="auto"/>
            <w:left w:val="none" w:sz="0" w:space="0" w:color="auto"/>
            <w:bottom w:val="none" w:sz="0" w:space="0" w:color="auto"/>
            <w:right w:val="none" w:sz="0" w:space="0" w:color="auto"/>
          </w:divBdr>
        </w:div>
        <w:div w:id="2029601762">
          <w:marLeft w:val="0"/>
          <w:marRight w:val="0"/>
          <w:marTop w:val="0"/>
          <w:marBottom w:val="0"/>
          <w:divBdr>
            <w:top w:val="none" w:sz="0" w:space="0" w:color="auto"/>
            <w:left w:val="none" w:sz="0" w:space="0" w:color="auto"/>
            <w:bottom w:val="none" w:sz="0" w:space="0" w:color="auto"/>
            <w:right w:val="none" w:sz="0" w:space="0" w:color="auto"/>
          </w:divBdr>
        </w:div>
        <w:div w:id="1364473801">
          <w:marLeft w:val="0"/>
          <w:marRight w:val="0"/>
          <w:marTop w:val="0"/>
          <w:marBottom w:val="0"/>
          <w:divBdr>
            <w:top w:val="none" w:sz="0" w:space="0" w:color="auto"/>
            <w:left w:val="none" w:sz="0" w:space="0" w:color="auto"/>
            <w:bottom w:val="none" w:sz="0" w:space="0" w:color="auto"/>
            <w:right w:val="none" w:sz="0" w:space="0" w:color="auto"/>
          </w:divBdr>
        </w:div>
        <w:div w:id="860514944">
          <w:marLeft w:val="0"/>
          <w:marRight w:val="0"/>
          <w:marTop w:val="0"/>
          <w:marBottom w:val="0"/>
          <w:divBdr>
            <w:top w:val="none" w:sz="0" w:space="0" w:color="auto"/>
            <w:left w:val="none" w:sz="0" w:space="0" w:color="auto"/>
            <w:bottom w:val="none" w:sz="0" w:space="0" w:color="auto"/>
            <w:right w:val="none" w:sz="0" w:space="0" w:color="auto"/>
          </w:divBdr>
        </w:div>
        <w:div w:id="1387609798">
          <w:marLeft w:val="0"/>
          <w:marRight w:val="0"/>
          <w:marTop w:val="0"/>
          <w:marBottom w:val="0"/>
          <w:divBdr>
            <w:top w:val="none" w:sz="0" w:space="0" w:color="auto"/>
            <w:left w:val="none" w:sz="0" w:space="0" w:color="auto"/>
            <w:bottom w:val="none" w:sz="0" w:space="0" w:color="auto"/>
            <w:right w:val="none" w:sz="0" w:space="0" w:color="auto"/>
          </w:divBdr>
        </w:div>
        <w:div w:id="1601255605">
          <w:marLeft w:val="0"/>
          <w:marRight w:val="0"/>
          <w:marTop w:val="0"/>
          <w:marBottom w:val="0"/>
          <w:divBdr>
            <w:top w:val="none" w:sz="0" w:space="0" w:color="auto"/>
            <w:left w:val="none" w:sz="0" w:space="0" w:color="auto"/>
            <w:bottom w:val="none" w:sz="0" w:space="0" w:color="auto"/>
            <w:right w:val="none" w:sz="0" w:space="0" w:color="auto"/>
          </w:divBdr>
        </w:div>
        <w:div w:id="217130618">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65454854">
      <w:bodyDiv w:val="1"/>
      <w:marLeft w:val="0"/>
      <w:marRight w:val="0"/>
      <w:marTop w:val="0"/>
      <w:marBottom w:val="0"/>
      <w:divBdr>
        <w:top w:val="none" w:sz="0" w:space="0" w:color="auto"/>
        <w:left w:val="none" w:sz="0" w:space="0" w:color="auto"/>
        <w:bottom w:val="none" w:sz="0" w:space="0" w:color="auto"/>
        <w:right w:val="none" w:sz="0" w:space="0" w:color="auto"/>
      </w:divBdr>
      <w:divsChild>
        <w:div w:id="1196886900">
          <w:marLeft w:val="0"/>
          <w:marRight w:val="0"/>
          <w:marTop w:val="0"/>
          <w:marBottom w:val="0"/>
          <w:divBdr>
            <w:top w:val="none" w:sz="0" w:space="0" w:color="auto"/>
            <w:left w:val="none" w:sz="0" w:space="0" w:color="auto"/>
            <w:bottom w:val="none" w:sz="0" w:space="0" w:color="auto"/>
            <w:right w:val="none" w:sz="0" w:space="0" w:color="auto"/>
          </w:divBdr>
        </w:div>
        <w:div w:id="1853957635">
          <w:marLeft w:val="0"/>
          <w:marRight w:val="0"/>
          <w:marTop w:val="0"/>
          <w:marBottom w:val="0"/>
          <w:divBdr>
            <w:top w:val="none" w:sz="0" w:space="0" w:color="auto"/>
            <w:left w:val="none" w:sz="0" w:space="0" w:color="auto"/>
            <w:bottom w:val="none" w:sz="0" w:space="0" w:color="auto"/>
            <w:right w:val="none" w:sz="0" w:space="0" w:color="auto"/>
          </w:divBdr>
        </w:div>
        <w:div w:id="1138261878">
          <w:marLeft w:val="0"/>
          <w:marRight w:val="0"/>
          <w:marTop w:val="0"/>
          <w:marBottom w:val="0"/>
          <w:divBdr>
            <w:top w:val="none" w:sz="0" w:space="0" w:color="auto"/>
            <w:left w:val="none" w:sz="0" w:space="0" w:color="auto"/>
            <w:bottom w:val="none" w:sz="0" w:space="0" w:color="auto"/>
            <w:right w:val="none" w:sz="0" w:space="0" w:color="auto"/>
          </w:divBdr>
        </w:div>
        <w:div w:id="125047322">
          <w:marLeft w:val="0"/>
          <w:marRight w:val="0"/>
          <w:marTop w:val="0"/>
          <w:marBottom w:val="0"/>
          <w:divBdr>
            <w:top w:val="none" w:sz="0" w:space="0" w:color="auto"/>
            <w:left w:val="none" w:sz="0" w:space="0" w:color="auto"/>
            <w:bottom w:val="none" w:sz="0" w:space="0" w:color="auto"/>
            <w:right w:val="none" w:sz="0" w:space="0" w:color="auto"/>
          </w:divBdr>
        </w:div>
        <w:div w:id="3024188">
          <w:marLeft w:val="0"/>
          <w:marRight w:val="0"/>
          <w:marTop w:val="0"/>
          <w:marBottom w:val="0"/>
          <w:divBdr>
            <w:top w:val="none" w:sz="0" w:space="0" w:color="auto"/>
            <w:left w:val="none" w:sz="0" w:space="0" w:color="auto"/>
            <w:bottom w:val="none" w:sz="0" w:space="0" w:color="auto"/>
            <w:right w:val="none" w:sz="0" w:space="0" w:color="auto"/>
          </w:divBdr>
        </w:div>
        <w:div w:id="2090999104">
          <w:marLeft w:val="0"/>
          <w:marRight w:val="0"/>
          <w:marTop w:val="0"/>
          <w:marBottom w:val="0"/>
          <w:divBdr>
            <w:top w:val="none" w:sz="0" w:space="0" w:color="auto"/>
            <w:left w:val="none" w:sz="0" w:space="0" w:color="auto"/>
            <w:bottom w:val="none" w:sz="0" w:space="0" w:color="auto"/>
            <w:right w:val="none" w:sz="0" w:space="0" w:color="auto"/>
          </w:divBdr>
        </w:div>
        <w:div w:id="805701512">
          <w:marLeft w:val="0"/>
          <w:marRight w:val="0"/>
          <w:marTop w:val="0"/>
          <w:marBottom w:val="0"/>
          <w:divBdr>
            <w:top w:val="none" w:sz="0" w:space="0" w:color="auto"/>
            <w:left w:val="none" w:sz="0" w:space="0" w:color="auto"/>
            <w:bottom w:val="none" w:sz="0" w:space="0" w:color="auto"/>
            <w:right w:val="none" w:sz="0" w:space="0" w:color="auto"/>
          </w:divBdr>
        </w:div>
        <w:div w:id="1827240517">
          <w:marLeft w:val="0"/>
          <w:marRight w:val="0"/>
          <w:marTop w:val="0"/>
          <w:marBottom w:val="0"/>
          <w:divBdr>
            <w:top w:val="none" w:sz="0" w:space="0" w:color="auto"/>
            <w:left w:val="none" w:sz="0" w:space="0" w:color="auto"/>
            <w:bottom w:val="none" w:sz="0" w:space="0" w:color="auto"/>
            <w:right w:val="none" w:sz="0" w:space="0" w:color="auto"/>
          </w:divBdr>
        </w:div>
        <w:div w:id="1420565343">
          <w:marLeft w:val="0"/>
          <w:marRight w:val="0"/>
          <w:marTop w:val="0"/>
          <w:marBottom w:val="0"/>
          <w:divBdr>
            <w:top w:val="none" w:sz="0" w:space="0" w:color="auto"/>
            <w:left w:val="none" w:sz="0" w:space="0" w:color="auto"/>
            <w:bottom w:val="none" w:sz="0" w:space="0" w:color="auto"/>
            <w:right w:val="none" w:sz="0" w:space="0" w:color="auto"/>
          </w:divBdr>
        </w:div>
        <w:div w:id="275599764">
          <w:marLeft w:val="0"/>
          <w:marRight w:val="0"/>
          <w:marTop w:val="0"/>
          <w:marBottom w:val="0"/>
          <w:divBdr>
            <w:top w:val="none" w:sz="0" w:space="0" w:color="auto"/>
            <w:left w:val="none" w:sz="0" w:space="0" w:color="auto"/>
            <w:bottom w:val="none" w:sz="0" w:space="0" w:color="auto"/>
            <w:right w:val="none" w:sz="0" w:space="0" w:color="auto"/>
          </w:divBdr>
        </w:div>
        <w:div w:id="1026177100">
          <w:marLeft w:val="0"/>
          <w:marRight w:val="0"/>
          <w:marTop w:val="0"/>
          <w:marBottom w:val="0"/>
          <w:divBdr>
            <w:top w:val="none" w:sz="0" w:space="0" w:color="auto"/>
            <w:left w:val="none" w:sz="0" w:space="0" w:color="auto"/>
            <w:bottom w:val="none" w:sz="0" w:space="0" w:color="auto"/>
            <w:right w:val="none" w:sz="0" w:space="0" w:color="auto"/>
          </w:divBdr>
        </w:div>
        <w:div w:id="1483817452">
          <w:marLeft w:val="0"/>
          <w:marRight w:val="0"/>
          <w:marTop w:val="0"/>
          <w:marBottom w:val="0"/>
          <w:divBdr>
            <w:top w:val="none" w:sz="0" w:space="0" w:color="auto"/>
            <w:left w:val="none" w:sz="0" w:space="0" w:color="auto"/>
            <w:bottom w:val="none" w:sz="0" w:space="0" w:color="auto"/>
            <w:right w:val="none" w:sz="0" w:space="0" w:color="auto"/>
          </w:divBdr>
        </w:div>
        <w:div w:id="566722042">
          <w:marLeft w:val="0"/>
          <w:marRight w:val="0"/>
          <w:marTop w:val="0"/>
          <w:marBottom w:val="0"/>
          <w:divBdr>
            <w:top w:val="none" w:sz="0" w:space="0" w:color="auto"/>
            <w:left w:val="none" w:sz="0" w:space="0" w:color="auto"/>
            <w:bottom w:val="none" w:sz="0" w:space="0" w:color="auto"/>
            <w:right w:val="none" w:sz="0" w:space="0" w:color="auto"/>
          </w:divBdr>
        </w:div>
        <w:div w:id="106318043">
          <w:marLeft w:val="0"/>
          <w:marRight w:val="0"/>
          <w:marTop w:val="0"/>
          <w:marBottom w:val="0"/>
          <w:divBdr>
            <w:top w:val="none" w:sz="0" w:space="0" w:color="auto"/>
            <w:left w:val="none" w:sz="0" w:space="0" w:color="auto"/>
            <w:bottom w:val="none" w:sz="0" w:space="0" w:color="auto"/>
            <w:right w:val="none" w:sz="0" w:space="0" w:color="auto"/>
          </w:divBdr>
        </w:div>
        <w:div w:id="125127279">
          <w:marLeft w:val="0"/>
          <w:marRight w:val="0"/>
          <w:marTop w:val="0"/>
          <w:marBottom w:val="0"/>
          <w:divBdr>
            <w:top w:val="none" w:sz="0" w:space="0" w:color="auto"/>
            <w:left w:val="none" w:sz="0" w:space="0" w:color="auto"/>
            <w:bottom w:val="none" w:sz="0" w:space="0" w:color="auto"/>
            <w:right w:val="none" w:sz="0" w:space="0" w:color="auto"/>
          </w:divBdr>
        </w:div>
        <w:div w:id="790056827">
          <w:marLeft w:val="0"/>
          <w:marRight w:val="0"/>
          <w:marTop w:val="0"/>
          <w:marBottom w:val="0"/>
          <w:divBdr>
            <w:top w:val="none" w:sz="0" w:space="0" w:color="auto"/>
            <w:left w:val="none" w:sz="0" w:space="0" w:color="auto"/>
            <w:bottom w:val="none" w:sz="0" w:space="0" w:color="auto"/>
            <w:right w:val="none" w:sz="0" w:space="0" w:color="auto"/>
          </w:divBdr>
        </w:div>
        <w:div w:id="1141727488">
          <w:marLeft w:val="0"/>
          <w:marRight w:val="0"/>
          <w:marTop w:val="0"/>
          <w:marBottom w:val="0"/>
          <w:divBdr>
            <w:top w:val="none" w:sz="0" w:space="0" w:color="auto"/>
            <w:left w:val="none" w:sz="0" w:space="0" w:color="auto"/>
            <w:bottom w:val="none" w:sz="0" w:space="0" w:color="auto"/>
            <w:right w:val="none" w:sz="0" w:space="0" w:color="auto"/>
          </w:divBdr>
        </w:div>
        <w:div w:id="1827088264">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40770712">
      <w:bodyDiv w:val="1"/>
      <w:marLeft w:val="0"/>
      <w:marRight w:val="0"/>
      <w:marTop w:val="0"/>
      <w:marBottom w:val="0"/>
      <w:divBdr>
        <w:top w:val="none" w:sz="0" w:space="0" w:color="auto"/>
        <w:left w:val="none" w:sz="0" w:space="0" w:color="auto"/>
        <w:bottom w:val="none" w:sz="0" w:space="0" w:color="auto"/>
        <w:right w:val="none" w:sz="0" w:space="0" w:color="auto"/>
      </w:divBdr>
      <w:divsChild>
        <w:div w:id="2078242771">
          <w:marLeft w:val="0"/>
          <w:marRight w:val="0"/>
          <w:marTop w:val="0"/>
          <w:marBottom w:val="0"/>
          <w:divBdr>
            <w:top w:val="none" w:sz="0" w:space="0" w:color="auto"/>
            <w:left w:val="none" w:sz="0" w:space="0" w:color="auto"/>
            <w:bottom w:val="none" w:sz="0" w:space="0" w:color="auto"/>
            <w:right w:val="none" w:sz="0" w:space="0" w:color="auto"/>
          </w:divBdr>
        </w:div>
        <w:div w:id="1925141261">
          <w:marLeft w:val="0"/>
          <w:marRight w:val="0"/>
          <w:marTop w:val="0"/>
          <w:marBottom w:val="0"/>
          <w:divBdr>
            <w:top w:val="none" w:sz="0" w:space="0" w:color="auto"/>
            <w:left w:val="none" w:sz="0" w:space="0" w:color="auto"/>
            <w:bottom w:val="none" w:sz="0" w:space="0" w:color="auto"/>
            <w:right w:val="none" w:sz="0" w:space="0" w:color="auto"/>
          </w:divBdr>
        </w:div>
        <w:div w:id="1039554311">
          <w:marLeft w:val="0"/>
          <w:marRight w:val="0"/>
          <w:marTop w:val="0"/>
          <w:marBottom w:val="0"/>
          <w:divBdr>
            <w:top w:val="none" w:sz="0" w:space="0" w:color="auto"/>
            <w:left w:val="none" w:sz="0" w:space="0" w:color="auto"/>
            <w:bottom w:val="none" w:sz="0" w:space="0" w:color="auto"/>
            <w:right w:val="none" w:sz="0" w:space="0" w:color="auto"/>
          </w:divBdr>
        </w:div>
        <w:div w:id="1541866245">
          <w:marLeft w:val="0"/>
          <w:marRight w:val="0"/>
          <w:marTop w:val="0"/>
          <w:marBottom w:val="0"/>
          <w:divBdr>
            <w:top w:val="none" w:sz="0" w:space="0" w:color="auto"/>
            <w:left w:val="none" w:sz="0" w:space="0" w:color="auto"/>
            <w:bottom w:val="none" w:sz="0" w:space="0" w:color="auto"/>
            <w:right w:val="none" w:sz="0" w:space="0" w:color="auto"/>
          </w:divBdr>
        </w:div>
        <w:div w:id="1899047898">
          <w:marLeft w:val="0"/>
          <w:marRight w:val="0"/>
          <w:marTop w:val="0"/>
          <w:marBottom w:val="0"/>
          <w:divBdr>
            <w:top w:val="none" w:sz="0" w:space="0" w:color="auto"/>
            <w:left w:val="none" w:sz="0" w:space="0" w:color="auto"/>
            <w:bottom w:val="none" w:sz="0" w:space="0" w:color="auto"/>
            <w:right w:val="none" w:sz="0" w:space="0" w:color="auto"/>
          </w:divBdr>
        </w:div>
        <w:div w:id="1525099390">
          <w:marLeft w:val="0"/>
          <w:marRight w:val="0"/>
          <w:marTop w:val="0"/>
          <w:marBottom w:val="0"/>
          <w:divBdr>
            <w:top w:val="none" w:sz="0" w:space="0" w:color="auto"/>
            <w:left w:val="none" w:sz="0" w:space="0" w:color="auto"/>
            <w:bottom w:val="none" w:sz="0" w:space="0" w:color="auto"/>
            <w:right w:val="none" w:sz="0" w:space="0" w:color="auto"/>
          </w:divBdr>
        </w:div>
        <w:div w:id="399527626">
          <w:marLeft w:val="0"/>
          <w:marRight w:val="0"/>
          <w:marTop w:val="0"/>
          <w:marBottom w:val="0"/>
          <w:divBdr>
            <w:top w:val="none" w:sz="0" w:space="0" w:color="auto"/>
            <w:left w:val="none" w:sz="0" w:space="0" w:color="auto"/>
            <w:bottom w:val="none" w:sz="0" w:space="0" w:color="auto"/>
            <w:right w:val="none" w:sz="0" w:space="0" w:color="auto"/>
          </w:divBdr>
        </w:div>
        <w:div w:id="705720142">
          <w:marLeft w:val="0"/>
          <w:marRight w:val="0"/>
          <w:marTop w:val="0"/>
          <w:marBottom w:val="0"/>
          <w:divBdr>
            <w:top w:val="none" w:sz="0" w:space="0" w:color="auto"/>
            <w:left w:val="none" w:sz="0" w:space="0" w:color="auto"/>
            <w:bottom w:val="none" w:sz="0" w:space="0" w:color="auto"/>
            <w:right w:val="none" w:sz="0" w:space="0" w:color="auto"/>
          </w:divBdr>
        </w:div>
        <w:div w:id="568076843">
          <w:marLeft w:val="0"/>
          <w:marRight w:val="0"/>
          <w:marTop w:val="0"/>
          <w:marBottom w:val="0"/>
          <w:divBdr>
            <w:top w:val="none" w:sz="0" w:space="0" w:color="auto"/>
            <w:left w:val="none" w:sz="0" w:space="0" w:color="auto"/>
            <w:bottom w:val="none" w:sz="0" w:space="0" w:color="auto"/>
            <w:right w:val="none" w:sz="0" w:space="0" w:color="auto"/>
          </w:divBdr>
        </w:div>
        <w:div w:id="1335768765">
          <w:marLeft w:val="0"/>
          <w:marRight w:val="0"/>
          <w:marTop w:val="0"/>
          <w:marBottom w:val="0"/>
          <w:divBdr>
            <w:top w:val="none" w:sz="0" w:space="0" w:color="auto"/>
            <w:left w:val="none" w:sz="0" w:space="0" w:color="auto"/>
            <w:bottom w:val="none" w:sz="0" w:space="0" w:color="auto"/>
            <w:right w:val="none" w:sz="0" w:space="0" w:color="auto"/>
          </w:divBdr>
        </w:div>
        <w:div w:id="440690194">
          <w:marLeft w:val="0"/>
          <w:marRight w:val="0"/>
          <w:marTop w:val="0"/>
          <w:marBottom w:val="0"/>
          <w:divBdr>
            <w:top w:val="none" w:sz="0" w:space="0" w:color="auto"/>
            <w:left w:val="none" w:sz="0" w:space="0" w:color="auto"/>
            <w:bottom w:val="none" w:sz="0" w:space="0" w:color="auto"/>
            <w:right w:val="none" w:sz="0" w:space="0" w:color="auto"/>
          </w:divBdr>
        </w:div>
        <w:div w:id="1932621167">
          <w:marLeft w:val="0"/>
          <w:marRight w:val="0"/>
          <w:marTop w:val="0"/>
          <w:marBottom w:val="0"/>
          <w:divBdr>
            <w:top w:val="none" w:sz="0" w:space="0" w:color="auto"/>
            <w:left w:val="none" w:sz="0" w:space="0" w:color="auto"/>
            <w:bottom w:val="none" w:sz="0" w:space="0" w:color="auto"/>
            <w:right w:val="none" w:sz="0" w:space="0" w:color="auto"/>
          </w:divBdr>
        </w:div>
        <w:div w:id="1106652225">
          <w:marLeft w:val="0"/>
          <w:marRight w:val="0"/>
          <w:marTop w:val="0"/>
          <w:marBottom w:val="0"/>
          <w:divBdr>
            <w:top w:val="none" w:sz="0" w:space="0" w:color="auto"/>
            <w:left w:val="none" w:sz="0" w:space="0" w:color="auto"/>
            <w:bottom w:val="none" w:sz="0" w:space="0" w:color="auto"/>
            <w:right w:val="none" w:sz="0" w:space="0" w:color="auto"/>
          </w:divBdr>
        </w:div>
        <w:div w:id="1016274810">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40906742">
      <w:bodyDiv w:val="1"/>
      <w:marLeft w:val="0"/>
      <w:marRight w:val="0"/>
      <w:marTop w:val="0"/>
      <w:marBottom w:val="0"/>
      <w:divBdr>
        <w:top w:val="none" w:sz="0" w:space="0" w:color="auto"/>
        <w:left w:val="none" w:sz="0" w:space="0" w:color="auto"/>
        <w:bottom w:val="none" w:sz="0" w:space="0" w:color="auto"/>
        <w:right w:val="none" w:sz="0" w:space="0" w:color="auto"/>
      </w:divBdr>
      <w:divsChild>
        <w:div w:id="615016953">
          <w:marLeft w:val="0"/>
          <w:marRight w:val="0"/>
          <w:marTop w:val="0"/>
          <w:marBottom w:val="0"/>
          <w:divBdr>
            <w:top w:val="none" w:sz="0" w:space="0" w:color="auto"/>
            <w:left w:val="none" w:sz="0" w:space="0" w:color="auto"/>
            <w:bottom w:val="none" w:sz="0" w:space="0" w:color="auto"/>
            <w:right w:val="none" w:sz="0" w:space="0" w:color="auto"/>
          </w:divBdr>
        </w:div>
        <w:div w:id="577523986">
          <w:marLeft w:val="0"/>
          <w:marRight w:val="0"/>
          <w:marTop w:val="0"/>
          <w:marBottom w:val="0"/>
          <w:divBdr>
            <w:top w:val="none" w:sz="0" w:space="0" w:color="auto"/>
            <w:left w:val="none" w:sz="0" w:space="0" w:color="auto"/>
            <w:bottom w:val="none" w:sz="0" w:space="0" w:color="auto"/>
            <w:right w:val="none" w:sz="0" w:space="0" w:color="auto"/>
          </w:divBdr>
        </w:div>
        <w:div w:id="859665050">
          <w:marLeft w:val="0"/>
          <w:marRight w:val="0"/>
          <w:marTop w:val="0"/>
          <w:marBottom w:val="0"/>
          <w:divBdr>
            <w:top w:val="none" w:sz="0" w:space="0" w:color="auto"/>
            <w:left w:val="none" w:sz="0" w:space="0" w:color="auto"/>
            <w:bottom w:val="none" w:sz="0" w:space="0" w:color="auto"/>
            <w:right w:val="none" w:sz="0" w:space="0" w:color="auto"/>
          </w:divBdr>
        </w:div>
        <w:div w:id="621376293">
          <w:marLeft w:val="0"/>
          <w:marRight w:val="0"/>
          <w:marTop w:val="0"/>
          <w:marBottom w:val="0"/>
          <w:divBdr>
            <w:top w:val="none" w:sz="0" w:space="0" w:color="auto"/>
            <w:left w:val="none" w:sz="0" w:space="0" w:color="auto"/>
            <w:bottom w:val="none" w:sz="0" w:space="0" w:color="auto"/>
            <w:right w:val="none" w:sz="0" w:space="0" w:color="auto"/>
          </w:divBdr>
        </w:div>
        <w:div w:id="74936088">
          <w:marLeft w:val="0"/>
          <w:marRight w:val="0"/>
          <w:marTop w:val="0"/>
          <w:marBottom w:val="0"/>
          <w:divBdr>
            <w:top w:val="none" w:sz="0" w:space="0" w:color="auto"/>
            <w:left w:val="none" w:sz="0" w:space="0" w:color="auto"/>
            <w:bottom w:val="none" w:sz="0" w:space="0" w:color="auto"/>
            <w:right w:val="none" w:sz="0" w:space="0" w:color="auto"/>
          </w:divBdr>
        </w:div>
        <w:div w:id="225260431">
          <w:marLeft w:val="0"/>
          <w:marRight w:val="0"/>
          <w:marTop w:val="0"/>
          <w:marBottom w:val="0"/>
          <w:divBdr>
            <w:top w:val="none" w:sz="0" w:space="0" w:color="auto"/>
            <w:left w:val="none" w:sz="0" w:space="0" w:color="auto"/>
            <w:bottom w:val="none" w:sz="0" w:space="0" w:color="auto"/>
            <w:right w:val="none" w:sz="0" w:space="0" w:color="auto"/>
          </w:divBdr>
        </w:div>
        <w:div w:id="394933358">
          <w:marLeft w:val="0"/>
          <w:marRight w:val="0"/>
          <w:marTop w:val="0"/>
          <w:marBottom w:val="0"/>
          <w:divBdr>
            <w:top w:val="none" w:sz="0" w:space="0" w:color="auto"/>
            <w:left w:val="none" w:sz="0" w:space="0" w:color="auto"/>
            <w:bottom w:val="none" w:sz="0" w:space="0" w:color="auto"/>
            <w:right w:val="none" w:sz="0" w:space="0" w:color="auto"/>
          </w:divBdr>
        </w:div>
        <w:div w:id="132524990">
          <w:marLeft w:val="0"/>
          <w:marRight w:val="0"/>
          <w:marTop w:val="0"/>
          <w:marBottom w:val="0"/>
          <w:divBdr>
            <w:top w:val="none" w:sz="0" w:space="0" w:color="auto"/>
            <w:left w:val="none" w:sz="0" w:space="0" w:color="auto"/>
            <w:bottom w:val="none" w:sz="0" w:space="0" w:color="auto"/>
            <w:right w:val="none" w:sz="0" w:space="0" w:color="auto"/>
          </w:divBdr>
        </w:div>
        <w:div w:id="1045568004">
          <w:marLeft w:val="0"/>
          <w:marRight w:val="0"/>
          <w:marTop w:val="0"/>
          <w:marBottom w:val="0"/>
          <w:divBdr>
            <w:top w:val="none" w:sz="0" w:space="0" w:color="auto"/>
            <w:left w:val="none" w:sz="0" w:space="0" w:color="auto"/>
            <w:bottom w:val="none" w:sz="0" w:space="0" w:color="auto"/>
            <w:right w:val="none" w:sz="0" w:space="0" w:color="auto"/>
          </w:divBdr>
        </w:div>
        <w:div w:id="308023784">
          <w:marLeft w:val="0"/>
          <w:marRight w:val="0"/>
          <w:marTop w:val="0"/>
          <w:marBottom w:val="0"/>
          <w:divBdr>
            <w:top w:val="none" w:sz="0" w:space="0" w:color="auto"/>
            <w:left w:val="none" w:sz="0" w:space="0" w:color="auto"/>
            <w:bottom w:val="none" w:sz="0" w:space="0" w:color="auto"/>
            <w:right w:val="none" w:sz="0" w:space="0" w:color="auto"/>
          </w:divBdr>
        </w:div>
        <w:div w:id="111363146">
          <w:marLeft w:val="0"/>
          <w:marRight w:val="0"/>
          <w:marTop w:val="0"/>
          <w:marBottom w:val="0"/>
          <w:divBdr>
            <w:top w:val="none" w:sz="0" w:space="0" w:color="auto"/>
            <w:left w:val="none" w:sz="0" w:space="0" w:color="auto"/>
            <w:bottom w:val="none" w:sz="0" w:space="0" w:color="auto"/>
            <w:right w:val="none" w:sz="0" w:space="0" w:color="auto"/>
          </w:divBdr>
        </w:div>
        <w:div w:id="1779711243">
          <w:marLeft w:val="0"/>
          <w:marRight w:val="0"/>
          <w:marTop w:val="0"/>
          <w:marBottom w:val="0"/>
          <w:divBdr>
            <w:top w:val="none" w:sz="0" w:space="0" w:color="auto"/>
            <w:left w:val="none" w:sz="0" w:space="0" w:color="auto"/>
            <w:bottom w:val="none" w:sz="0" w:space="0" w:color="auto"/>
            <w:right w:val="none" w:sz="0" w:space="0" w:color="auto"/>
          </w:divBdr>
        </w:div>
        <w:div w:id="1929997809">
          <w:marLeft w:val="0"/>
          <w:marRight w:val="0"/>
          <w:marTop w:val="0"/>
          <w:marBottom w:val="0"/>
          <w:divBdr>
            <w:top w:val="none" w:sz="0" w:space="0" w:color="auto"/>
            <w:left w:val="none" w:sz="0" w:space="0" w:color="auto"/>
            <w:bottom w:val="none" w:sz="0" w:space="0" w:color="auto"/>
            <w:right w:val="none" w:sz="0" w:space="0" w:color="auto"/>
          </w:divBdr>
        </w:div>
        <w:div w:id="1333752904">
          <w:marLeft w:val="0"/>
          <w:marRight w:val="0"/>
          <w:marTop w:val="0"/>
          <w:marBottom w:val="0"/>
          <w:divBdr>
            <w:top w:val="none" w:sz="0" w:space="0" w:color="auto"/>
            <w:left w:val="none" w:sz="0" w:space="0" w:color="auto"/>
            <w:bottom w:val="none" w:sz="0" w:space="0" w:color="auto"/>
            <w:right w:val="none" w:sz="0" w:space="0" w:color="auto"/>
          </w:divBdr>
        </w:div>
        <w:div w:id="360857739">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757752496">
      <w:bodyDiv w:val="1"/>
      <w:marLeft w:val="0"/>
      <w:marRight w:val="0"/>
      <w:marTop w:val="0"/>
      <w:marBottom w:val="0"/>
      <w:divBdr>
        <w:top w:val="none" w:sz="0" w:space="0" w:color="auto"/>
        <w:left w:val="none" w:sz="0" w:space="0" w:color="auto"/>
        <w:bottom w:val="none" w:sz="0" w:space="0" w:color="auto"/>
        <w:right w:val="none" w:sz="0" w:space="0" w:color="auto"/>
      </w:divBdr>
      <w:divsChild>
        <w:div w:id="1833402084">
          <w:marLeft w:val="0"/>
          <w:marRight w:val="0"/>
          <w:marTop w:val="0"/>
          <w:marBottom w:val="0"/>
          <w:divBdr>
            <w:top w:val="none" w:sz="0" w:space="0" w:color="auto"/>
            <w:left w:val="none" w:sz="0" w:space="0" w:color="auto"/>
            <w:bottom w:val="none" w:sz="0" w:space="0" w:color="auto"/>
            <w:right w:val="none" w:sz="0" w:space="0" w:color="auto"/>
          </w:divBdr>
        </w:div>
        <w:div w:id="209732532">
          <w:marLeft w:val="0"/>
          <w:marRight w:val="0"/>
          <w:marTop w:val="0"/>
          <w:marBottom w:val="0"/>
          <w:divBdr>
            <w:top w:val="none" w:sz="0" w:space="0" w:color="auto"/>
            <w:left w:val="none" w:sz="0" w:space="0" w:color="auto"/>
            <w:bottom w:val="none" w:sz="0" w:space="0" w:color="auto"/>
            <w:right w:val="none" w:sz="0" w:space="0" w:color="auto"/>
          </w:divBdr>
        </w:div>
        <w:div w:id="1527913359">
          <w:marLeft w:val="0"/>
          <w:marRight w:val="0"/>
          <w:marTop w:val="0"/>
          <w:marBottom w:val="0"/>
          <w:divBdr>
            <w:top w:val="none" w:sz="0" w:space="0" w:color="auto"/>
            <w:left w:val="none" w:sz="0" w:space="0" w:color="auto"/>
            <w:bottom w:val="none" w:sz="0" w:space="0" w:color="auto"/>
            <w:right w:val="none" w:sz="0" w:space="0" w:color="auto"/>
          </w:divBdr>
        </w:div>
        <w:div w:id="1026711530">
          <w:marLeft w:val="0"/>
          <w:marRight w:val="0"/>
          <w:marTop w:val="0"/>
          <w:marBottom w:val="0"/>
          <w:divBdr>
            <w:top w:val="none" w:sz="0" w:space="0" w:color="auto"/>
            <w:left w:val="none" w:sz="0" w:space="0" w:color="auto"/>
            <w:bottom w:val="none" w:sz="0" w:space="0" w:color="auto"/>
            <w:right w:val="none" w:sz="0" w:space="0" w:color="auto"/>
          </w:divBdr>
        </w:div>
        <w:div w:id="1228035488">
          <w:marLeft w:val="0"/>
          <w:marRight w:val="0"/>
          <w:marTop w:val="0"/>
          <w:marBottom w:val="0"/>
          <w:divBdr>
            <w:top w:val="none" w:sz="0" w:space="0" w:color="auto"/>
            <w:left w:val="none" w:sz="0" w:space="0" w:color="auto"/>
            <w:bottom w:val="none" w:sz="0" w:space="0" w:color="auto"/>
            <w:right w:val="none" w:sz="0" w:space="0" w:color="auto"/>
          </w:divBdr>
        </w:div>
        <w:div w:id="1892688183">
          <w:marLeft w:val="0"/>
          <w:marRight w:val="0"/>
          <w:marTop w:val="0"/>
          <w:marBottom w:val="0"/>
          <w:divBdr>
            <w:top w:val="none" w:sz="0" w:space="0" w:color="auto"/>
            <w:left w:val="none" w:sz="0" w:space="0" w:color="auto"/>
            <w:bottom w:val="none" w:sz="0" w:space="0" w:color="auto"/>
            <w:right w:val="none" w:sz="0" w:space="0" w:color="auto"/>
          </w:divBdr>
        </w:div>
        <w:div w:id="1194148891">
          <w:marLeft w:val="0"/>
          <w:marRight w:val="0"/>
          <w:marTop w:val="0"/>
          <w:marBottom w:val="0"/>
          <w:divBdr>
            <w:top w:val="none" w:sz="0" w:space="0" w:color="auto"/>
            <w:left w:val="none" w:sz="0" w:space="0" w:color="auto"/>
            <w:bottom w:val="none" w:sz="0" w:space="0" w:color="auto"/>
            <w:right w:val="none" w:sz="0" w:space="0" w:color="auto"/>
          </w:divBdr>
        </w:div>
        <w:div w:id="1457720819">
          <w:marLeft w:val="0"/>
          <w:marRight w:val="0"/>
          <w:marTop w:val="0"/>
          <w:marBottom w:val="0"/>
          <w:divBdr>
            <w:top w:val="none" w:sz="0" w:space="0" w:color="auto"/>
            <w:left w:val="none" w:sz="0" w:space="0" w:color="auto"/>
            <w:bottom w:val="none" w:sz="0" w:space="0" w:color="auto"/>
            <w:right w:val="none" w:sz="0" w:space="0" w:color="auto"/>
          </w:divBdr>
        </w:div>
        <w:div w:id="576592326">
          <w:marLeft w:val="0"/>
          <w:marRight w:val="0"/>
          <w:marTop w:val="0"/>
          <w:marBottom w:val="0"/>
          <w:divBdr>
            <w:top w:val="none" w:sz="0" w:space="0" w:color="auto"/>
            <w:left w:val="none" w:sz="0" w:space="0" w:color="auto"/>
            <w:bottom w:val="none" w:sz="0" w:space="0" w:color="auto"/>
            <w:right w:val="none" w:sz="0" w:space="0" w:color="auto"/>
          </w:divBdr>
        </w:div>
        <w:div w:id="1466967357">
          <w:marLeft w:val="0"/>
          <w:marRight w:val="0"/>
          <w:marTop w:val="0"/>
          <w:marBottom w:val="0"/>
          <w:divBdr>
            <w:top w:val="none" w:sz="0" w:space="0" w:color="auto"/>
            <w:left w:val="none" w:sz="0" w:space="0" w:color="auto"/>
            <w:bottom w:val="none" w:sz="0" w:space="0" w:color="auto"/>
            <w:right w:val="none" w:sz="0" w:space="0" w:color="auto"/>
          </w:divBdr>
        </w:div>
        <w:div w:id="946077959">
          <w:marLeft w:val="0"/>
          <w:marRight w:val="0"/>
          <w:marTop w:val="0"/>
          <w:marBottom w:val="0"/>
          <w:divBdr>
            <w:top w:val="none" w:sz="0" w:space="0" w:color="auto"/>
            <w:left w:val="none" w:sz="0" w:space="0" w:color="auto"/>
            <w:bottom w:val="none" w:sz="0" w:space="0" w:color="auto"/>
            <w:right w:val="none" w:sz="0" w:space="0" w:color="auto"/>
          </w:divBdr>
        </w:div>
        <w:div w:id="1796363872">
          <w:marLeft w:val="0"/>
          <w:marRight w:val="0"/>
          <w:marTop w:val="0"/>
          <w:marBottom w:val="0"/>
          <w:divBdr>
            <w:top w:val="none" w:sz="0" w:space="0" w:color="auto"/>
            <w:left w:val="none" w:sz="0" w:space="0" w:color="auto"/>
            <w:bottom w:val="none" w:sz="0" w:space="0" w:color="auto"/>
            <w:right w:val="none" w:sz="0" w:space="0" w:color="auto"/>
          </w:divBdr>
        </w:div>
        <w:div w:id="932204801">
          <w:marLeft w:val="0"/>
          <w:marRight w:val="0"/>
          <w:marTop w:val="0"/>
          <w:marBottom w:val="0"/>
          <w:divBdr>
            <w:top w:val="none" w:sz="0" w:space="0" w:color="auto"/>
            <w:left w:val="none" w:sz="0" w:space="0" w:color="auto"/>
            <w:bottom w:val="none" w:sz="0" w:space="0" w:color="auto"/>
            <w:right w:val="none" w:sz="0" w:space="0" w:color="auto"/>
          </w:divBdr>
        </w:div>
        <w:div w:id="657153722">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091007374">
      <w:bodyDiv w:val="1"/>
      <w:marLeft w:val="0"/>
      <w:marRight w:val="0"/>
      <w:marTop w:val="0"/>
      <w:marBottom w:val="0"/>
      <w:divBdr>
        <w:top w:val="none" w:sz="0" w:space="0" w:color="auto"/>
        <w:left w:val="none" w:sz="0" w:space="0" w:color="auto"/>
        <w:bottom w:val="none" w:sz="0" w:space="0" w:color="auto"/>
        <w:right w:val="none" w:sz="0" w:space="0" w:color="auto"/>
      </w:divBdr>
      <w:divsChild>
        <w:div w:id="1499347102">
          <w:marLeft w:val="0"/>
          <w:marRight w:val="0"/>
          <w:marTop w:val="0"/>
          <w:marBottom w:val="0"/>
          <w:divBdr>
            <w:top w:val="none" w:sz="0" w:space="0" w:color="auto"/>
            <w:left w:val="none" w:sz="0" w:space="0" w:color="auto"/>
            <w:bottom w:val="none" w:sz="0" w:space="0" w:color="auto"/>
            <w:right w:val="none" w:sz="0" w:space="0" w:color="auto"/>
          </w:divBdr>
        </w:div>
        <w:div w:id="573201577">
          <w:marLeft w:val="0"/>
          <w:marRight w:val="0"/>
          <w:marTop w:val="0"/>
          <w:marBottom w:val="0"/>
          <w:divBdr>
            <w:top w:val="none" w:sz="0" w:space="0" w:color="auto"/>
            <w:left w:val="none" w:sz="0" w:space="0" w:color="auto"/>
            <w:bottom w:val="none" w:sz="0" w:space="0" w:color="auto"/>
            <w:right w:val="none" w:sz="0" w:space="0" w:color="auto"/>
          </w:divBdr>
        </w:div>
        <w:div w:id="1758938126">
          <w:marLeft w:val="0"/>
          <w:marRight w:val="0"/>
          <w:marTop w:val="0"/>
          <w:marBottom w:val="0"/>
          <w:divBdr>
            <w:top w:val="none" w:sz="0" w:space="0" w:color="auto"/>
            <w:left w:val="none" w:sz="0" w:space="0" w:color="auto"/>
            <w:bottom w:val="none" w:sz="0" w:space="0" w:color="auto"/>
            <w:right w:val="none" w:sz="0" w:space="0" w:color="auto"/>
          </w:divBdr>
        </w:div>
        <w:div w:id="1734236577">
          <w:marLeft w:val="0"/>
          <w:marRight w:val="0"/>
          <w:marTop w:val="0"/>
          <w:marBottom w:val="0"/>
          <w:divBdr>
            <w:top w:val="none" w:sz="0" w:space="0" w:color="auto"/>
            <w:left w:val="none" w:sz="0" w:space="0" w:color="auto"/>
            <w:bottom w:val="none" w:sz="0" w:space="0" w:color="auto"/>
            <w:right w:val="none" w:sz="0" w:space="0" w:color="auto"/>
          </w:divBdr>
        </w:div>
        <w:div w:id="354842758">
          <w:marLeft w:val="0"/>
          <w:marRight w:val="0"/>
          <w:marTop w:val="0"/>
          <w:marBottom w:val="0"/>
          <w:divBdr>
            <w:top w:val="none" w:sz="0" w:space="0" w:color="auto"/>
            <w:left w:val="none" w:sz="0" w:space="0" w:color="auto"/>
            <w:bottom w:val="none" w:sz="0" w:space="0" w:color="auto"/>
            <w:right w:val="none" w:sz="0" w:space="0" w:color="auto"/>
          </w:divBdr>
        </w:div>
        <w:div w:id="1498417670">
          <w:marLeft w:val="0"/>
          <w:marRight w:val="0"/>
          <w:marTop w:val="0"/>
          <w:marBottom w:val="0"/>
          <w:divBdr>
            <w:top w:val="none" w:sz="0" w:space="0" w:color="auto"/>
            <w:left w:val="none" w:sz="0" w:space="0" w:color="auto"/>
            <w:bottom w:val="none" w:sz="0" w:space="0" w:color="auto"/>
            <w:right w:val="none" w:sz="0" w:space="0" w:color="auto"/>
          </w:divBdr>
        </w:div>
        <w:div w:id="177625423">
          <w:marLeft w:val="0"/>
          <w:marRight w:val="0"/>
          <w:marTop w:val="0"/>
          <w:marBottom w:val="0"/>
          <w:divBdr>
            <w:top w:val="none" w:sz="0" w:space="0" w:color="auto"/>
            <w:left w:val="none" w:sz="0" w:space="0" w:color="auto"/>
            <w:bottom w:val="none" w:sz="0" w:space="0" w:color="auto"/>
            <w:right w:val="none" w:sz="0" w:space="0" w:color="auto"/>
          </w:divBdr>
        </w:div>
        <w:div w:id="1362776472">
          <w:marLeft w:val="0"/>
          <w:marRight w:val="0"/>
          <w:marTop w:val="0"/>
          <w:marBottom w:val="0"/>
          <w:divBdr>
            <w:top w:val="none" w:sz="0" w:space="0" w:color="auto"/>
            <w:left w:val="none" w:sz="0" w:space="0" w:color="auto"/>
            <w:bottom w:val="none" w:sz="0" w:space="0" w:color="auto"/>
            <w:right w:val="none" w:sz="0" w:space="0" w:color="auto"/>
          </w:divBdr>
        </w:div>
        <w:div w:id="1341080620">
          <w:marLeft w:val="0"/>
          <w:marRight w:val="0"/>
          <w:marTop w:val="0"/>
          <w:marBottom w:val="0"/>
          <w:divBdr>
            <w:top w:val="none" w:sz="0" w:space="0" w:color="auto"/>
            <w:left w:val="none" w:sz="0" w:space="0" w:color="auto"/>
            <w:bottom w:val="none" w:sz="0" w:space="0" w:color="auto"/>
            <w:right w:val="none" w:sz="0" w:space="0" w:color="auto"/>
          </w:divBdr>
        </w:div>
        <w:div w:id="1658191942">
          <w:marLeft w:val="0"/>
          <w:marRight w:val="0"/>
          <w:marTop w:val="0"/>
          <w:marBottom w:val="0"/>
          <w:divBdr>
            <w:top w:val="none" w:sz="0" w:space="0" w:color="auto"/>
            <w:left w:val="none" w:sz="0" w:space="0" w:color="auto"/>
            <w:bottom w:val="none" w:sz="0" w:space="0" w:color="auto"/>
            <w:right w:val="none" w:sz="0" w:space="0" w:color="auto"/>
          </w:divBdr>
        </w:div>
        <w:div w:id="151218116">
          <w:marLeft w:val="0"/>
          <w:marRight w:val="0"/>
          <w:marTop w:val="0"/>
          <w:marBottom w:val="0"/>
          <w:divBdr>
            <w:top w:val="none" w:sz="0" w:space="0" w:color="auto"/>
            <w:left w:val="none" w:sz="0" w:space="0" w:color="auto"/>
            <w:bottom w:val="none" w:sz="0" w:space="0" w:color="auto"/>
            <w:right w:val="none" w:sz="0" w:space="0" w:color="auto"/>
          </w:divBdr>
        </w:div>
        <w:div w:id="2021350692">
          <w:marLeft w:val="0"/>
          <w:marRight w:val="0"/>
          <w:marTop w:val="0"/>
          <w:marBottom w:val="0"/>
          <w:divBdr>
            <w:top w:val="none" w:sz="0" w:space="0" w:color="auto"/>
            <w:left w:val="none" w:sz="0" w:space="0" w:color="auto"/>
            <w:bottom w:val="none" w:sz="0" w:space="0" w:color="auto"/>
            <w:right w:val="none" w:sz="0" w:space="0" w:color="auto"/>
          </w:divBdr>
        </w:div>
        <w:div w:id="1134641041">
          <w:marLeft w:val="0"/>
          <w:marRight w:val="0"/>
          <w:marTop w:val="0"/>
          <w:marBottom w:val="0"/>
          <w:divBdr>
            <w:top w:val="none" w:sz="0" w:space="0" w:color="auto"/>
            <w:left w:val="none" w:sz="0" w:space="0" w:color="auto"/>
            <w:bottom w:val="none" w:sz="0" w:space="0" w:color="auto"/>
            <w:right w:val="none" w:sz="0" w:space="0" w:color="auto"/>
          </w:divBdr>
        </w:div>
        <w:div w:id="654652748">
          <w:marLeft w:val="0"/>
          <w:marRight w:val="0"/>
          <w:marTop w:val="0"/>
          <w:marBottom w:val="0"/>
          <w:divBdr>
            <w:top w:val="none" w:sz="0" w:space="0" w:color="auto"/>
            <w:left w:val="none" w:sz="0" w:space="0" w:color="auto"/>
            <w:bottom w:val="none" w:sz="0" w:space="0" w:color="auto"/>
            <w:right w:val="none" w:sz="0" w:space="0" w:color="auto"/>
          </w:divBdr>
        </w:div>
        <w:div w:id="1013800239">
          <w:marLeft w:val="0"/>
          <w:marRight w:val="0"/>
          <w:marTop w:val="0"/>
          <w:marBottom w:val="0"/>
          <w:divBdr>
            <w:top w:val="none" w:sz="0" w:space="0" w:color="auto"/>
            <w:left w:val="none" w:sz="0" w:space="0" w:color="auto"/>
            <w:bottom w:val="none" w:sz="0" w:space="0" w:color="auto"/>
            <w:right w:val="none" w:sz="0" w:space="0" w:color="auto"/>
          </w:divBdr>
        </w:div>
        <w:div w:id="53552996">
          <w:marLeft w:val="0"/>
          <w:marRight w:val="0"/>
          <w:marTop w:val="0"/>
          <w:marBottom w:val="0"/>
          <w:divBdr>
            <w:top w:val="none" w:sz="0" w:space="0" w:color="auto"/>
            <w:left w:val="none" w:sz="0" w:space="0" w:color="auto"/>
            <w:bottom w:val="none" w:sz="0" w:space="0" w:color="auto"/>
            <w:right w:val="none" w:sz="0" w:space="0" w:color="auto"/>
          </w:divBdr>
        </w:div>
        <w:div w:id="1014527710">
          <w:marLeft w:val="0"/>
          <w:marRight w:val="0"/>
          <w:marTop w:val="0"/>
          <w:marBottom w:val="0"/>
          <w:divBdr>
            <w:top w:val="none" w:sz="0" w:space="0" w:color="auto"/>
            <w:left w:val="none" w:sz="0" w:space="0" w:color="auto"/>
            <w:bottom w:val="none" w:sz="0" w:space="0" w:color="auto"/>
            <w:right w:val="none" w:sz="0" w:space="0" w:color="auto"/>
          </w:divBdr>
        </w:div>
        <w:div w:id="1018239650">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44080743">
      <w:bodyDiv w:val="1"/>
      <w:marLeft w:val="0"/>
      <w:marRight w:val="0"/>
      <w:marTop w:val="0"/>
      <w:marBottom w:val="0"/>
      <w:divBdr>
        <w:top w:val="none" w:sz="0" w:space="0" w:color="auto"/>
        <w:left w:val="none" w:sz="0" w:space="0" w:color="auto"/>
        <w:bottom w:val="none" w:sz="0" w:space="0" w:color="auto"/>
        <w:right w:val="none" w:sz="0" w:space="0" w:color="auto"/>
      </w:divBdr>
      <w:divsChild>
        <w:div w:id="1394962562">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966357522">
          <w:marLeft w:val="0"/>
          <w:marRight w:val="0"/>
          <w:marTop w:val="0"/>
          <w:marBottom w:val="0"/>
          <w:divBdr>
            <w:top w:val="none" w:sz="0" w:space="0" w:color="auto"/>
            <w:left w:val="none" w:sz="0" w:space="0" w:color="auto"/>
            <w:bottom w:val="none" w:sz="0" w:space="0" w:color="auto"/>
            <w:right w:val="none" w:sz="0" w:space="0" w:color="auto"/>
          </w:divBdr>
        </w:div>
        <w:div w:id="1103187984">
          <w:marLeft w:val="0"/>
          <w:marRight w:val="0"/>
          <w:marTop w:val="0"/>
          <w:marBottom w:val="0"/>
          <w:divBdr>
            <w:top w:val="none" w:sz="0" w:space="0" w:color="auto"/>
            <w:left w:val="none" w:sz="0" w:space="0" w:color="auto"/>
            <w:bottom w:val="none" w:sz="0" w:space="0" w:color="auto"/>
            <w:right w:val="none" w:sz="0" w:space="0" w:color="auto"/>
          </w:divBdr>
        </w:div>
        <w:div w:id="265577301">
          <w:marLeft w:val="0"/>
          <w:marRight w:val="0"/>
          <w:marTop w:val="0"/>
          <w:marBottom w:val="0"/>
          <w:divBdr>
            <w:top w:val="none" w:sz="0" w:space="0" w:color="auto"/>
            <w:left w:val="none" w:sz="0" w:space="0" w:color="auto"/>
            <w:bottom w:val="none" w:sz="0" w:space="0" w:color="auto"/>
            <w:right w:val="none" w:sz="0" w:space="0" w:color="auto"/>
          </w:divBdr>
        </w:div>
        <w:div w:id="1578245942">
          <w:marLeft w:val="0"/>
          <w:marRight w:val="0"/>
          <w:marTop w:val="0"/>
          <w:marBottom w:val="0"/>
          <w:divBdr>
            <w:top w:val="none" w:sz="0" w:space="0" w:color="auto"/>
            <w:left w:val="none" w:sz="0" w:space="0" w:color="auto"/>
            <w:bottom w:val="none" w:sz="0" w:space="0" w:color="auto"/>
            <w:right w:val="none" w:sz="0" w:space="0" w:color="auto"/>
          </w:divBdr>
        </w:div>
        <w:div w:id="1695764946">
          <w:marLeft w:val="0"/>
          <w:marRight w:val="0"/>
          <w:marTop w:val="0"/>
          <w:marBottom w:val="0"/>
          <w:divBdr>
            <w:top w:val="none" w:sz="0" w:space="0" w:color="auto"/>
            <w:left w:val="none" w:sz="0" w:space="0" w:color="auto"/>
            <w:bottom w:val="none" w:sz="0" w:space="0" w:color="auto"/>
            <w:right w:val="none" w:sz="0" w:space="0" w:color="auto"/>
          </w:divBdr>
        </w:div>
        <w:div w:id="164899575">
          <w:marLeft w:val="0"/>
          <w:marRight w:val="0"/>
          <w:marTop w:val="0"/>
          <w:marBottom w:val="0"/>
          <w:divBdr>
            <w:top w:val="none" w:sz="0" w:space="0" w:color="auto"/>
            <w:left w:val="none" w:sz="0" w:space="0" w:color="auto"/>
            <w:bottom w:val="none" w:sz="0" w:space="0" w:color="auto"/>
            <w:right w:val="none" w:sz="0" w:space="0" w:color="auto"/>
          </w:divBdr>
        </w:div>
        <w:div w:id="1803767927">
          <w:marLeft w:val="0"/>
          <w:marRight w:val="0"/>
          <w:marTop w:val="0"/>
          <w:marBottom w:val="0"/>
          <w:divBdr>
            <w:top w:val="none" w:sz="0" w:space="0" w:color="auto"/>
            <w:left w:val="none" w:sz="0" w:space="0" w:color="auto"/>
            <w:bottom w:val="none" w:sz="0" w:space="0" w:color="auto"/>
            <w:right w:val="none" w:sz="0" w:space="0" w:color="auto"/>
          </w:divBdr>
        </w:div>
        <w:div w:id="38282374">
          <w:marLeft w:val="0"/>
          <w:marRight w:val="0"/>
          <w:marTop w:val="0"/>
          <w:marBottom w:val="0"/>
          <w:divBdr>
            <w:top w:val="none" w:sz="0" w:space="0" w:color="auto"/>
            <w:left w:val="none" w:sz="0" w:space="0" w:color="auto"/>
            <w:bottom w:val="none" w:sz="0" w:space="0" w:color="auto"/>
            <w:right w:val="none" w:sz="0" w:space="0" w:color="auto"/>
          </w:divBdr>
        </w:div>
        <w:div w:id="759256303">
          <w:marLeft w:val="0"/>
          <w:marRight w:val="0"/>
          <w:marTop w:val="0"/>
          <w:marBottom w:val="0"/>
          <w:divBdr>
            <w:top w:val="none" w:sz="0" w:space="0" w:color="auto"/>
            <w:left w:val="none" w:sz="0" w:space="0" w:color="auto"/>
            <w:bottom w:val="none" w:sz="0" w:space="0" w:color="auto"/>
            <w:right w:val="none" w:sz="0" w:space="0" w:color="auto"/>
          </w:divBdr>
        </w:div>
        <w:div w:id="1872377420">
          <w:marLeft w:val="0"/>
          <w:marRight w:val="0"/>
          <w:marTop w:val="0"/>
          <w:marBottom w:val="0"/>
          <w:divBdr>
            <w:top w:val="none" w:sz="0" w:space="0" w:color="auto"/>
            <w:left w:val="none" w:sz="0" w:space="0" w:color="auto"/>
            <w:bottom w:val="none" w:sz="0" w:space="0" w:color="auto"/>
            <w:right w:val="none" w:sz="0" w:space="0" w:color="auto"/>
          </w:divBdr>
        </w:div>
        <w:div w:id="129789267">
          <w:marLeft w:val="0"/>
          <w:marRight w:val="0"/>
          <w:marTop w:val="0"/>
          <w:marBottom w:val="0"/>
          <w:divBdr>
            <w:top w:val="none" w:sz="0" w:space="0" w:color="auto"/>
            <w:left w:val="none" w:sz="0" w:space="0" w:color="auto"/>
            <w:bottom w:val="none" w:sz="0" w:space="0" w:color="auto"/>
            <w:right w:val="none" w:sz="0" w:space="0" w:color="auto"/>
          </w:divBdr>
        </w:div>
        <w:div w:id="965232315">
          <w:marLeft w:val="0"/>
          <w:marRight w:val="0"/>
          <w:marTop w:val="0"/>
          <w:marBottom w:val="0"/>
          <w:divBdr>
            <w:top w:val="none" w:sz="0" w:space="0" w:color="auto"/>
            <w:left w:val="none" w:sz="0" w:space="0" w:color="auto"/>
            <w:bottom w:val="none" w:sz="0" w:space="0" w:color="auto"/>
            <w:right w:val="none" w:sz="0" w:space="0" w:color="auto"/>
          </w:divBdr>
        </w:div>
        <w:div w:id="554924962">
          <w:marLeft w:val="0"/>
          <w:marRight w:val="0"/>
          <w:marTop w:val="0"/>
          <w:marBottom w:val="0"/>
          <w:divBdr>
            <w:top w:val="none" w:sz="0" w:space="0" w:color="auto"/>
            <w:left w:val="none" w:sz="0" w:space="0" w:color="auto"/>
            <w:bottom w:val="none" w:sz="0" w:space="0" w:color="auto"/>
            <w:right w:val="none" w:sz="0" w:space="0" w:color="auto"/>
          </w:divBdr>
        </w:div>
        <w:div w:id="877550452">
          <w:marLeft w:val="0"/>
          <w:marRight w:val="0"/>
          <w:marTop w:val="0"/>
          <w:marBottom w:val="0"/>
          <w:divBdr>
            <w:top w:val="none" w:sz="0" w:space="0" w:color="auto"/>
            <w:left w:val="none" w:sz="0" w:space="0" w:color="auto"/>
            <w:bottom w:val="none" w:sz="0" w:space="0" w:color="auto"/>
            <w:right w:val="none" w:sz="0" w:space="0" w:color="auto"/>
          </w:divBdr>
        </w:div>
        <w:div w:id="565074181">
          <w:marLeft w:val="0"/>
          <w:marRight w:val="0"/>
          <w:marTop w:val="0"/>
          <w:marBottom w:val="0"/>
          <w:divBdr>
            <w:top w:val="none" w:sz="0" w:space="0" w:color="auto"/>
            <w:left w:val="none" w:sz="0" w:space="0" w:color="auto"/>
            <w:bottom w:val="none" w:sz="0" w:space="0" w:color="auto"/>
            <w:right w:val="none" w:sz="0" w:space="0" w:color="auto"/>
          </w:divBdr>
        </w:div>
        <w:div w:id="789513251">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164322662">
      <w:bodyDiv w:val="1"/>
      <w:marLeft w:val="0"/>
      <w:marRight w:val="0"/>
      <w:marTop w:val="0"/>
      <w:marBottom w:val="0"/>
      <w:divBdr>
        <w:top w:val="none" w:sz="0" w:space="0" w:color="auto"/>
        <w:left w:val="none" w:sz="0" w:space="0" w:color="auto"/>
        <w:bottom w:val="none" w:sz="0" w:space="0" w:color="auto"/>
        <w:right w:val="none" w:sz="0" w:space="0" w:color="auto"/>
      </w:divBdr>
      <w:divsChild>
        <w:div w:id="643507431">
          <w:marLeft w:val="0"/>
          <w:marRight w:val="0"/>
          <w:marTop w:val="0"/>
          <w:marBottom w:val="0"/>
          <w:divBdr>
            <w:top w:val="none" w:sz="0" w:space="0" w:color="auto"/>
            <w:left w:val="none" w:sz="0" w:space="0" w:color="auto"/>
            <w:bottom w:val="none" w:sz="0" w:space="0" w:color="auto"/>
            <w:right w:val="none" w:sz="0" w:space="0" w:color="auto"/>
          </w:divBdr>
          <w:divsChild>
            <w:div w:id="539704469">
              <w:marLeft w:val="0"/>
              <w:marRight w:val="0"/>
              <w:marTop w:val="0"/>
              <w:marBottom w:val="0"/>
              <w:divBdr>
                <w:top w:val="none" w:sz="0" w:space="0" w:color="auto"/>
                <w:left w:val="none" w:sz="0" w:space="0" w:color="auto"/>
                <w:bottom w:val="none" w:sz="0" w:space="0" w:color="auto"/>
                <w:right w:val="none" w:sz="0" w:space="0" w:color="auto"/>
              </w:divBdr>
            </w:div>
            <w:div w:id="812990048">
              <w:marLeft w:val="0"/>
              <w:marRight w:val="0"/>
              <w:marTop w:val="0"/>
              <w:marBottom w:val="0"/>
              <w:divBdr>
                <w:top w:val="none" w:sz="0" w:space="0" w:color="auto"/>
                <w:left w:val="none" w:sz="0" w:space="0" w:color="auto"/>
                <w:bottom w:val="none" w:sz="0" w:space="0" w:color="auto"/>
                <w:right w:val="none" w:sz="0" w:space="0" w:color="auto"/>
              </w:divBdr>
            </w:div>
            <w:div w:id="174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225917010">
      <w:bodyDiv w:val="1"/>
      <w:marLeft w:val="0"/>
      <w:marRight w:val="0"/>
      <w:marTop w:val="0"/>
      <w:marBottom w:val="0"/>
      <w:divBdr>
        <w:top w:val="none" w:sz="0" w:space="0" w:color="auto"/>
        <w:left w:val="none" w:sz="0" w:space="0" w:color="auto"/>
        <w:bottom w:val="none" w:sz="0" w:space="0" w:color="auto"/>
        <w:right w:val="none" w:sz="0" w:space="0" w:color="auto"/>
      </w:divBdr>
      <w:divsChild>
        <w:div w:id="326176451">
          <w:marLeft w:val="0"/>
          <w:marRight w:val="0"/>
          <w:marTop w:val="0"/>
          <w:marBottom w:val="0"/>
          <w:divBdr>
            <w:top w:val="none" w:sz="0" w:space="0" w:color="auto"/>
            <w:left w:val="none" w:sz="0" w:space="0" w:color="auto"/>
            <w:bottom w:val="none" w:sz="0" w:space="0" w:color="auto"/>
            <w:right w:val="none" w:sz="0" w:space="0" w:color="auto"/>
          </w:divBdr>
        </w:div>
        <w:div w:id="1454401720">
          <w:marLeft w:val="0"/>
          <w:marRight w:val="0"/>
          <w:marTop w:val="0"/>
          <w:marBottom w:val="0"/>
          <w:divBdr>
            <w:top w:val="none" w:sz="0" w:space="0" w:color="auto"/>
            <w:left w:val="none" w:sz="0" w:space="0" w:color="auto"/>
            <w:bottom w:val="none" w:sz="0" w:space="0" w:color="auto"/>
            <w:right w:val="none" w:sz="0" w:space="0" w:color="auto"/>
          </w:divBdr>
        </w:div>
        <w:div w:id="45027966">
          <w:marLeft w:val="0"/>
          <w:marRight w:val="0"/>
          <w:marTop w:val="0"/>
          <w:marBottom w:val="0"/>
          <w:divBdr>
            <w:top w:val="none" w:sz="0" w:space="0" w:color="auto"/>
            <w:left w:val="none" w:sz="0" w:space="0" w:color="auto"/>
            <w:bottom w:val="none" w:sz="0" w:space="0" w:color="auto"/>
            <w:right w:val="none" w:sz="0" w:space="0" w:color="auto"/>
          </w:divBdr>
        </w:div>
        <w:div w:id="1718311823">
          <w:marLeft w:val="0"/>
          <w:marRight w:val="0"/>
          <w:marTop w:val="0"/>
          <w:marBottom w:val="0"/>
          <w:divBdr>
            <w:top w:val="none" w:sz="0" w:space="0" w:color="auto"/>
            <w:left w:val="none" w:sz="0" w:space="0" w:color="auto"/>
            <w:bottom w:val="none" w:sz="0" w:space="0" w:color="auto"/>
            <w:right w:val="none" w:sz="0" w:space="0" w:color="auto"/>
          </w:divBdr>
        </w:div>
        <w:div w:id="442304085">
          <w:marLeft w:val="0"/>
          <w:marRight w:val="0"/>
          <w:marTop w:val="0"/>
          <w:marBottom w:val="0"/>
          <w:divBdr>
            <w:top w:val="none" w:sz="0" w:space="0" w:color="auto"/>
            <w:left w:val="none" w:sz="0" w:space="0" w:color="auto"/>
            <w:bottom w:val="none" w:sz="0" w:space="0" w:color="auto"/>
            <w:right w:val="none" w:sz="0" w:space="0" w:color="auto"/>
          </w:divBdr>
        </w:div>
        <w:div w:id="1737581958">
          <w:marLeft w:val="0"/>
          <w:marRight w:val="0"/>
          <w:marTop w:val="0"/>
          <w:marBottom w:val="0"/>
          <w:divBdr>
            <w:top w:val="none" w:sz="0" w:space="0" w:color="auto"/>
            <w:left w:val="none" w:sz="0" w:space="0" w:color="auto"/>
            <w:bottom w:val="none" w:sz="0" w:space="0" w:color="auto"/>
            <w:right w:val="none" w:sz="0" w:space="0" w:color="auto"/>
          </w:divBdr>
        </w:div>
        <w:div w:id="1699352400">
          <w:marLeft w:val="0"/>
          <w:marRight w:val="0"/>
          <w:marTop w:val="0"/>
          <w:marBottom w:val="0"/>
          <w:divBdr>
            <w:top w:val="none" w:sz="0" w:space="0" w:color="auto"/>
            <w:left w:val="none" w:sz="0" w:space="0" w:color="auto"/>
            <w:bottom w:val="none" w:sz="0" w:space="0" w:color="auto"/>
            <w:right w:val="none" w:sz="0" w:space="0" w:color="auto"/>
          </w:divBdr>
        </w:div>
        <w:div w:id="1773819779">
          <w:marLeft w:val="0"/>
          <w:marRight w:val="0"/>
          <w:marTop w:val="0"/>
          <w:marBottom w:val="0"/>
          <w:divBdr>
            <w:top w:val="none" w:sz="0" w:space="0" w:color="auto"/>
            <w:left w:val="none" w:sz="0" w:space="0" w:color="auto"/>
            <w:bottom w:val="none" w:sz="0" w:space="0" w:color="auto"/>
            <w:right w:val="none" w:sz="0" w:space="0" w:color="auto"/>
          </w:divBdr>
        </w:div>
        <w:div w:id="1908102458">
          <w:marLeft w:val="0"/>
          <w:marRight w:val="0"/>
          <w:marTop w:val="0"/>
          <w:marBottom w:val="0"/>
          <w:divBdr>
            <w:top w:val="none" w:sz="0" w:space="0" w:color="auto"/>
            <w:left w:val="none" w:sz="0" w:space="0" w:color="auto"/>
            <w:bottom w:val="none" w:sz="0" w:space="0" w:color="auto"/>
            <w:right w:val="none" w:sz="0" w:space="0" w:color="auto"/>
          </w:divBdr>
        </w:div>
        <w:div w:id="869340188">
          <w:marLeft w:val="0"/>
          <w:marRight w:val="0"/>
          <w:marTop w:val="0"/>
          <w:marBottom w:val="0"/>
          <w:divBdr>
            <w:top w:val="none" w:sz="0" w:space="0" w:color="auto"/>
            <w:left w:val="none" w:sz="0" w:space="0" w:color="auto"/>
            <w:bottom w:val="none" w:sz="0" w:space="0" w:color="auto"/>
            <w:right w:val="none" w:sz="0" w:space="0" w:color="auto"/>
          </w:divBdr>
        </w:div>
        <w:div w:id="167448940">
          <w:marLeft w:val="0"/>
          <w:marRight w:val="0"/>
          <w:marTop w:val="0"/>
          <w:marBottom w:val="0"/>
          <w:divBdr>
            <w:top w:val="none" w:sz="0" w:space="0" w:color="auto"/>
            <w:left w:val="none" w:sz="0" w:space="0" w:color="auto"/>
            <w:bottom w:val="none" w:sz="0" w:space="0" w:color="auto"/>
            <w:right w:val="none" w:sz="0" w:space="0" w:color="auto"/>
          </w:divBdr>
        </w:div>
        <w:div w:id="1647273531">
          <w:marLeft w:val="0"/>
          <w:marRight w:val="0"/>
          <w:marTop w:val="0"/>
          <w:marBottom w:val="0"/>
          <w:divBdr>
            <w:top w:val="none" w:sz="0" w:space="0" w:color="auto"/>
            <w:left w:val="none" w:sz="0" w:space="0" w:color="auto"/>
            <w:bottom w:val="none" w:sz="0" w:space="0" w:color="auto"/>
            <w:right w:val="none" w:sz="0" w:space="0" w:color="auto"/>
          </w:divBdr>
        </w:div>
        <w:div w:id="153030523">
          <w:marLeft w:val="0"/>
          <w:marRight w:val="0"/>
          <w:marTop w:val="0"/>
          <w:marBottom w:val="0"/>
          <w:divBdr>
            <w:top w:val="none" w:sz="0" w:space="0" w:color="auto"/>
            <w:left w:val="none" w:sz="0" w:space="0" w:color="auto"/>
            <w:bottom w:val="none" w:sz="0" w:space="0" w:color="auto"/>
            <w:right w:val="none" w:sz="0" w:space="0" w:color="auto"/>
          </w:divBdr>
        </w:div>
        <w:div w:id="1597011921">
          <w:marLeft w:val="0"/>
          <w:marRight w:val="0"/>
          <w:marTop w:val="0"/>
          <w:marBottom w:val="0"/>
          <w:divBdr>
            <w:top w:val="none" w:sz="0" w:space="0" w:color="auto"/>
            <w:left w:val="none" w:sz="0" w:space="0" w:color="auto"/>
            <w:bottom w:val="none" w:sz="0" w:space="0" w:color="auto"/>
            <w:right w:val="none" w:sz="0" w:space="0" w:color="auto"/>
          </w:divBdr>
        </w:div>
        <w:div w:id="816799320">
          <w:marLeft w:val="0"/>
          <w:marRight w:val="0"/>
          <w:marTop w:val="0"/>
          <w:marBottom w:val="0"/>
          <w:divBdr>
            <w:top w:val="none" w:sz="0" w:space="0" w:color="auto"/>
            <w:left w:val="none" w:sz="0" w:space="0" w:color="auto"/>
            <w:bottom w:val="none" w:sz="0" w:space="0" w:color="auto"/>
            <w:right w:val="none" w:sz="0" w:space="0" w:color="auto"/>
          </w:divBdr>
        </w:div>
        <w:div w:id="1871986995">
          <w:marLeft w:val="0"/>
          <w:marRight w:val="0"/>
          <w:marTop w:val="0"/>
          <w:marBottom w:val="0"/>
          <w:divBdr>
            <w:top w:val="none" w:sz="0" w:space="0" w:color="auto"/>
            <w:left w:val="none" w:sz="0" w:space="0" w:color="auto"/>
            <w:bottom w:val="none" w:sz="0" w:space="0" w:color="auto"/>
            <w:right w:val="none" w:sz="0" w:space="0" w:color="auto"/>
          </w:divBdr>
        </w:div>
        <w:div w:id="1358969901">
          <w:marLeft w:val="0"/>
          <w:marRight w:val="0"/>
          <w:marTop w:val="0"/>
          <w:marBottom w:val="0"/>
          <w:divBdr>
            <w:top w:val="none" w:sz="0" w:space="0" w:color="auto"/>
            <w:left w:val="none" w:sz="0" w:space="0" w:color="auto"/>
            <w:bottom w:val="none" w:sz="0" w:space="0" w:color="auto"/>
            <w:right w:val="none" w:sz="0" w:space="0" w:color="auto"/>
          </w:divBdr>
        </w:div>
        <w:div w:id="381486893">
          <w:marLeft w:val="0"/>
          <w:marRight w:val="0"/>
          <w:marTop w:val="0"/>
          <w:marBottom w:val="0"/>
          <w:divBdr>
            <w:top w:val="none" w:sz="0" w:space="0" w:color="auto"/>
            <w:left w:val="none" w:sz="0" w:space="0" w:color="auto"/>
            <w:bottom w:val="none" w:sz="0" w:space="0" w:color="auto"/>
            <w:right w:val="none" w:sz="0" w:space="0" w:color="auto"/>
          </w:divBdr>
        </w:div>
      </w:divsChild>
    </w:div>
    <w:div w:id="1338535252">
      <w:bodyDiv w:val="1"/>
      <w:marLeft w:val="0"/>
      <w:marRight w:val="0"/>
      <w:marTop w:val="0"/>
      <w:marBottom w:val="0"/>
      <w:divBdr>
        <w:top w:val="none" w:sz="0" w:space="0" w:color="auto"/>
        <w:left w:val="none" w:sz="0" w:space="0" w:color="auto"/>
        <w:bottom w:val="none" w:sz="0" w:space="0" w:color="auto"/>
        <w:right w:val="none" w:sz="0" w:space="0" w:color="auto"/>
      </w:divBdr>
      <w:divsChild>
        <w:div w:id="736901223">
          <w:marLeft w:val="0"/>
          <w:marRight w:val="0"/>
          <w:marTop w:val="0"/>
          <w:marBottom w:val="0"/>
          <w:divBdr>
            <w:top w:val="none" w:sz="0" w:space="0" w:color="auto"/>
            <w:left w:val="none" w:sz="0" w:space="0" w:color="auto"/>
            <w:bottom w:val="none" w:sz="0" w:space="0" w:color="auto"/>
            <w:right w:val="none" w:sz="0" w:space="0" w:color="auto"/>
          </w:divBdr>
        </w:div>
        <w:div w:id="1436437302">
          <w:marLeft w:val="0"/>
          <w:marRight w:val="0"/>
          <w:marTop w:val="0"/>
          <w:marBottom w:val="0"/>
          <w:divBdr>
            <w:top w:val="none" w:sz="0" w:space="0" w:color="auto"/>
            <w:left w:val="none" w:sz="0" w:space="0" w:color="auto"/>
            <w:bottom w:val="none" w:sz="0" w:space="0" w:color="auto"/>
            <w:right w:val="none" w:sz="0" w:space="0" w:color="auto"/>
          </w:divBdr>
        </w:div>
        <w:div w:id="1902788152">
          <w:marLeft w:val="0"/>
          <w:marRight w:val="0"/>
          <w:marTop w:val="0"/>
          <w:marBottom w:val="0"/>
          <w:divBdr>
            <w:top w:val="none" w:sz="0" w:space="0" w:color="auto"/>
            <w:left w:val="none" w:sz="0" w:space="0" w:color="auto"/>
            <w:bottom w:val="none" w:sz="0" w:space="0" w:color="auto"/>
            <w:right w:val="none" w:sz="0" w:space="0" w:color="auto"/>
          </w:divBdr>
        </w:div>
        <w:div w:id="1982687160">
          <w:marLeft w:val="0"/>
          <w:marRight w:val="0"/>
          <w:marTop w:val="0"/>
          <w:marBottom w:val="0"/>
          <w:divBdr>
            <w:top w:val="none" w:sz="0" w:space="0" w:color="auto"/>
            <w:left w:val="none" w:sz="0" w:space="0" w:color="auto"/>
            <w:bottom w:val="none" w:sz="0" w:space="0" w:color="auto"/>
            <w:right w:val="none" w:sz="0" w:space="0" w:color="auto"/>
          </w:divBdr>
        </w:div>
        <w:div w:id="846603480">
          <w:marLeft w:val="0"/>
          <w:marRight w:val="0"/>
          <w:marTop w:val="0"/>
          <w:marBottom w:val="0"/>
          <w:divBdr>
            <w:top w:val="none" w:sz="0" w:space="0" w:color="auto"/>
            <w:left w:val="none" w:sz="0" w:space="0" w:color="auto"/>
            <w:bottom w:val="none" w:sz="0" w:space="0" w:color="auto"/>
            <w:right w:val="none" w:sz="0" w:space="0" w:color="auto"/>
          </w:divBdr>
        </w:div>
        <w:div w:id="401997967">
          <w:marLeft w:val="0"/>
          <w:marRight w:val="0"/>
          <w:marTop w:val="0"/>
          <w:marBottom w:val="0"/>
          <w:divBdr>
            <w:top w:val="none" w:sz="0" w:space="0" w:color="auto"/>
            <w:left w:val="none" w:sz="0" w:space="0" w:color="auto"/>
            <w:bottom w:val="none" w:sz="0" w:space="0" w:color="auto"/>
            <w:right w:val="none" w:sz="0" w:space="0" w:color="auto"/>
          </w:divBdr>
        </w:div>
        <w:div w:id="1813519688">
          <w:marLeft w:val="0"/>
          <w:marRight w:val="0"/>
          <w:marTop w:val="0"/>
          <w:marBottom w:val="0"/>
          <w:divBdr>
            <w:top w:val="none" w:sz="0" w:space="0" w:color="auto"/>
            <w:left w:val="none" w:sz="0" w:space="0" w:color="auto"/>
            <w:bottom w:val="none" w:sz="0" w:space="0" w:color="auto"/>
            <w:right w:val="none" w:sz="0" w:space="0" w:color="auto"/>
          </w:divBdr>
        </w:div>
        <w:div w:id="1804234351">
          <w:marLeft w:val="0"/>
          <w:marRight w:val="0"/>
          <w:marTop w:val="0"/>
          <w:marBottom w:val="0"/>
          <w:divBdr>
            <w:top w:val="none" w:sz="0" w:space="0" w:color="auto"/>
            <w:left w:val="none" w:sz="0" w:space="0" w:color="auto"/>
            <w:bottom w:val="none" w:sz="0" w:space="0" w:color="auto"/>
            <w:right w:val="none" w:sz="0" w:space="0" w:color="auto"/>
          </w:divBdr>
        </w:div>
        <w:div w:id="1381245873">
          <w:marLeft w:val="0"/>
          <w:marRight w:val="0"/>
          <w:marTop w:val="0"/>
          <w:marBottom w:val="0"/>
          <w:divBdr>
            <w:top w:val="none" w:sz="0" w:space="0" w:color="auto"/>
            <w:left w:val="none" w:sz="0" w:space="0" w:color="auto"/>
            <w:bottom w:val="none" w:sz="0" w:space="0" w:color="auto"/>
            <w:right w:val="none" w:sz="0" w:space="0" w:color="auto"/>
          </w:divBdr>
        </w:div>
        <w:div w:id="1495730079">
          <w:marLeft w:val="0"/>
          <w:marRight w:val="0"/>
          <w:marTop w:val="0"/>
          <w:marBottom w:val="0"/>
          <w:divBdr>
            <w:top w:val="none" w:sz="0" w:space="0" w:color="auto"/>
            <w:left w:val="none" w:sz="0" w:space="0" w:color="auto"/>
            <w:bottom w:val="none" w:sz="0" w:space="0" w:color="auto"/>
            <w:right w:val="none" w:sz="0" w:space="0" w:color="auto"/>
          </w:divBdr>
        </w:div>
        <w:div w:id="2079858615">
          <w:marLeft w:val="0"/>
          <w:marRight w:val="0"/>
          <w:marTop w:val="0"/>
          <w:marBottom w:val="0"/>
          <w:divBdr>
            <w:top w:val="none" w:sz="0" w:space="0" w:color="auto"/>
            <w:left w:val="none" w:sz="0" w:space="0" w:color="auto"/>
            <w:bottom w:val="none" w:sz="0" w:space="0" w:color="auto"/>
            <w:right w:val="none" w:sz="0" w:space="0" w:color="auto"/>
          </w:divBdr>
        </w:div>
        <w:div w:id="1107625113">
          <w:marLeft w:val="0"/>
          <w:marRight w:val="0"/>
          <w:marTop w:val="0"/>
          <w:marBottom w:val="0"/>
          <w:divBdr>
            <w:top w:val="none" w:sz="0" w:space="0" w:color="auto"/>
            <w:left w:val="none" w:sz="0" w:space="0" w:color="auto"/>
            <w:bottom w:val="none" w:sz="0" w:space="0" w:color="auto"/>
            <w:right w:val="none" w:sz="0" w:space="0" w:color="auto"/>
          </w:divBdr>
        </w:div>
        <w:div w:id="2032559768">
          <w:marLeft w:val="0"/>
          <w:marRight w:val="0"/>
          <w:marTop w:val="0"/>
          <w:marBottom w:val="0"/>
          <w:divBdr>
            <w:top w:val="none" w:sz="0" w:space="0" w:color="auto"/>
            <w:left w:val="none" w:sz="0" w:space="0" w:color="auto"/>
            <w:bottom w:val="none" w:sz="0" w:space="0" w:color="auto"/>
            <w:right w:val="none" w:sz="0" w:space="0" w:color="auto"/>
          </w:divBdr>
        </w:div>
        <w:div w:id="249503965">
          <w:marLeft w:val="0"/>
          <w:marRight w:val="0"/>
          <w:marTop w:val="0"/>
          <w:marBottom w:val="0"/>
          <w:divBdr>
            <w:top w:val="none" w:sz="0" w:space="0" w:color="auto"/>
            <w:left w:val="none" w:sz="0" w:space="0" w:color="auto"/>
            <w:bottom w:val="none" w:sz="0" w:space="0" w:color="auto"/>
            <w:right w:val="none" w:sz="0" w:space="0" w:color="auto"/>
          </w:divBdr>
        </w:div>
        <w:div w:id="1466312809">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02020609">
      <w:bodyDiv w:val="1"/>
      <w:marLeft w:val="0"/>
      <w:marRight w:val="0"/>
      <w:marTop w:val="0"/>
      <w:marBottom w:val="0"/>
      <w:divBdr>
        <w:top w:val="none" w:sz="0" w:space="0" w:color="auto"/>
        <w:left w:val="none" w:sz="0" w:space="0" w:color="auto"/>
        <w:bottom w:val="none" w:sz="0" w:space="0" w:color="auto"/>
        <w:right w:val="none" w:sz="0" w:space="0" w:color="auto"/>
      </w:divBdr>
      <w:divsChild>
        <w:div w:id="1662349115">
          <w:marLeft w:val="0"/>
          <w:marRight w:val="0"/>
          <w:marTop w:val="0"/>
          <w:marBottom w:val="0"/>
          <w:divBdr>
            <w:top w:val="none" w:sz="0" w:space="0" w:color="auto"/>
            <w:left w:val="none" w:sz="0" w:space="0" w:color="auto"/>
            <w:bottom w:val="none" w:sz="0" w:space="0" w:color="auto"/>
            <w:right w:val="none" w:sz="0" w:space="0" w:color="auto"/>
          </w:divBdr>
        </w:div>
        <w:div w:id="1233927787">
          <w:marLeft w:val="0"/>
          <w:marRight w:val="0"/>
          <w:marTop w:val="0"/>
          <w:marBottom w:val="0"/>
          <w:divBdr>
            <w:top w:val="none" w:sz="0" w:space="0" w:color="auto"/>
            <w:left w:val="none" w:sz="0" w:space="0" w:color="auto"/>
            <w:bottom w:val="none" w:sz="0" w:space="0" w:color="auto"/>
            <w:right w:val="none" w:sz="0" w:space="0" w:color="auto"/>
          </w:divBdr>
        </w:div>
        <w:div w:id="690763932">
          <w:marLeft w:val="0"/>
          <w:marRight w:val="0"/>
          <w:marTop w:val="0"/>
          <w:marBottom w:val="0"/>
          <w:divBdr>
            <w:top w:val="none" w:sz="0" w:space="0" w:color="auto"/>
            <w:left w:val="none" w:sz="0" w:space="0" w:color="auto"/>
            <w:bottom w:val="none" w:sz="0" w:space="0" w:color="auto"/>
            <w:right w:val="none" w:sz="0" w:space="0" w:color="auto"/>
          </w:divBdr>
        </w:div>
        <w:div w:id="1187988162">
          <w:marLeft w:val="0"/>
          <w:marRight w:val="0"/>
          <w:marTop w:val="0"/>
          <w:marBottom w:val="0"/>
          <w:divBdr>
            <w:top w:val="none" w:sz="0" w:space="0" w:color="auto"/>
            <w:left w:val="none" w:sz="0" w:space="0" w:color="auto"/>
            <w:bottom w:val="none" w:sz="0" w:space="0" w:color="auto"/>
            <w:right w:val="none" w:sz="0" w:space="0" w:color="auto"/>
          </w:divBdr>
        </w:div>
        <w:div w:id="834304625">
          <w:marLeft w:val="0"/>
          <w:marRight w:val="0"/>
          <w:marTop w:val="0"/>
          <w:marBottom w:val="0"/>
          <w:divBdr>
            <w:top w:val="none" w:sz="0" w:space="0" w:color="auto"/>
            <w:left w:val="none" w:sz="0" w:space="0" w:color="auto"/>
            <w:bottom w:val="none" w:sz="0" w:space="0" w:color="auto"/>
            <w:right w:val="none" w:sz="0" w:space="0" w:color="auto"/>
          </w:divBdr>
        </w:div>
        <w:div w:id="1788160816">
          <w:marLeft w:val="0"/>
          <w:marRight w:val="0"/>
          <w:marTop w:val="0"/>
          <w:marBottom w:val="0"/>
          <w:divBdr>
            <w:top w:val="none" w:sz="0" w:space="0" w:color="auto"/>
            <w:left w:val="none" w:sz="0" w:space="0" w:color="auto"/>
            <w:bottom w:val="none" w:sz="0" w:space="0" w:color="auto"/>
            <w:right w:val="none" w:sz="0" w:space="0" w:color="auto"/>
          </w:divBdr>
        </w:div>
        <w:div w:id="1876304335">
          <w:marLeft w:val="0"/>
          <w:marRight w:val="0"/>
          <w:marTop w:val="0"/>
          <w:marBottom w:val="0"/>
          <w:divBdr>
            <w:top w:val="none" w:sz="0" w:space="0" w:color="auto"/>
            <w:left w:val="none" w:sz="0" w:space="0" w:color="auto"/>
            <w:bottom w:val="none" w:sz="0" w:space="0" w:color="auto"/>
            <w:right w:val="none" w:sz="0" w:space="0" w:color="auto"/>
          </w:divBdr>
        </w:div>
        <w:div w:id="603149090">
          <w:marLeft w:val="0"/>
          <w:marRight w:val="0"/>
          <w:marTop w:val="0"/>
          <w:marBottom w:val="0"/>
          <w:divBdr>
            <w:top w:val="none" w:sz="0" w:space="0" w:color="auto"/>
            <w:left w:val="none" w:sz="0" w:space="0" w:color="auto"/>
            <w:bottom w:val="none" w:sz="0" w:space="0" w:color="auto"/>
            <w:right w:val="none" w:sz="0" w:space="0" w:color="auto"/>
          </w:divBdr>
        </w:div>
        <w:div w:id="1680694002">
          <w:marLeft w:val="0"/>
          <w:marRight w:val="0"/>
          <w:marTop w:val="0"/>
          <w:marBottom w:val="0"/>
          <w:divBdr>
            <w:top w:val="none" w:sz="0" w:space="0" w:color="auto"/>
            <w:left w:val="none" w:sz="0" w:space="0" w:color="auto"/>
            <w:bottom w:val="none" w:sz="0" w:space="0" w:color="auto"/>
            <w:right w:val="none" w:sz="0" w:space="0" w:color="auto"/>
          </w:divBdr>
        </w:div>
        <w:div w:id="685787592">
          <w:marLeft w:val="0"/>
          <w:marRight w:val="0"/>
          <w:marTop w:val="0"/>
          <w:marBottom w:val="0"/>
          <w:divBdr>
            <w:top w:val="none" w:sz="0" w:space="0" w:color="auto"/>
            <w:left w:val="none" w:sz="0" w:space="0" w:color="auto"/>
            <w:bottom w:val="none" w:sz="0" w:space="0" w:color="auto"/>
            <w:right w:val="none" w:sz="0" w:space="0" w:color="auto"/>
          </w:divBdr>
        </w:div>
        <w:div w:id="469052808">
          <w:marLeft w:val="0"/>
          <w:marRight w:val="0"/>
          <w:marTop w:val="0"/>
          <w:marBottom w:val="0"/>
          <w:divBdr>
            <w:top w:val="none" w:sz="0" w:space="0" w:color="auto"/>
            <w:left w:val="none" w:sz="0" w:space="0" w:color="auto"/>
            <w:bottom w:val="none" w:sz="0" w:space="0" w:color="auto"/>
            <w:right w:val="none" w:sz="0" w:space="0" w:color="auto"/>
          </w:divBdr>
        </w:div>
        <w:div w:id="1448741438">
          <w:marLeft w:val="0"/>
          <w:marRight w:val="0"/>
          <w:marTop w:val="0"/>
          <w:marBottom w:val="0"/>
          <w:divBdr>
            <w:top w:val="none" w:sz="0" w:space="0" w:color="auto"/>
            <w:left w:val="none" w:sz="0" w:space="0" w:color="auto"/>
            <w:bottom w:val="none" w:sz="0" w:space="0" w:color="auto"/>
            <w:right w:val="none" w:sz="0" w:space="0" w:color="auto"/>
          </w:divBdr>
        </w:div>
        <w:div w:id="2112359499">
          <w:marLeft w:val="0"/>
          <w:marRight w:val="0"/>
          <w:marTop w:val="0"/>
          <w:marBottom w:val="0"/>
          <w:divBdr>
            <w:top w:val="none" w:sz="0" w:space="0" w:color="auto"/>
            <w:left w:val="none" w:sz="0" w:space="0" w:color="auto"/>
            <w:bottom w:val="none" w:sz="0" w:space="0" w:color="auto"/>
            <w:right w:val="none" w:sz="0" w:space="0" w:color="auto"/>
          </w:divBdr>
        </w:div>
        <w:div w:id="808939909">
          <w:marLeft w:val="0"/>
          <w:marRight w:val="0"/>
          <w:marTop w:val="0"/>
          <w:marBottom w:val="0"/>
          <w:divBdr>
            <w:top w:val="none" w:sz="0" w:space="0" w:color="auto"/>
            <w:left w:val="none" w:sz="0" w:space="0" w:color="auto"/>
            <w:bottom w:val="none" w:sz="0" w:space="0" w:color="auto"/>
            <w:right w:val="none" w:sz="0" w:space="0" w:color="auto"/>
          </w:divBdr>
        </w:div>
        <w:div w:id="668943509">
          <w:marLeft w:val="0"/>
          <w:marRight w:val="0"/>
          <w:marTop w:val="0"/>
          <w:marBottom w:val="0"/>
          <w:divBdr>
            <w:top w:val="none" w:sz="0" w:space="0" w:color="auto"/>
            <w:left w:val="none" w:sz="0" w:space="0" w:color="auto"/>
            <w:bottom w:val="none" w:sz="0" w:space="0" w:color="auto"/>
            <w:right w:val="none" w:sz="0" w:space="0" w:color="auto"/>
          </w:divBdr>
        </w:div>
        <w:div w:id="783228825">
          <w:marLeft w:val="0"/>
          <w:marRight w:val="0"/>
          <w:marTop w:val="0"/>
          <w:marBottom w:val="0"/>
          <w:divBdr>
            <w:top w:val="none" w:sz="0" w:space="0" w:color="auto"/>
            <w:left w:val="none" w:sz="0" w:space="0" w:color="auto"/>
            <w:bottom w:val="none" w:sz="0" w:space="0" w:color="auto"/>
            <w:right w:val="none" w:sz="0" w:space="0" w:color="auto"/>
          </w:divBdr>
        </w:div>
        <w:div w:id="939484353">
          <w:marLeft w:val="0"/>
          <w:marRight w:val="0"/>
          <w:marTop w:val="0"/>
          <w:marBottom w:val="0"/>
          <w:divBdr>
            <w:top w:val="none" w:sz="0" w:space="0" w:color="auto"/>
            <w:left w:val="none" w:sz="0" w:space="0" w:color="auto"/>
            <w:bottom w:val="none" w:sz="0" w:space="0" w:color="auto"/>
            <w:right w:val="none" w:sz="0" w:space="0" w:color="auto"/>
          </w:divBdr>
        </w:div>
        <w:div w:id="2001496377">
          <w:marLeft w:val="0"/>
          <w:marRight w:val="0"/>
          <w:marTop w:val="0"/>
          <w:marBottom w:val="0"/>
          <w:divBdr>
            <w:top w:val="none" w:sz="0" w:space="0" w:color="auto"/>
            <w:left w:val="none" w:sz="0" w:space="0" w:color="auto"/>
            <w:bottom w:val="none" w:sz="0" w:space="0" w:color="auto"/>
            <w:right w:val="none" w:sz="0" w:space="0" w:color="auto"/>
          </w:divBdr>
        </w:div>
      </w:divsChild>
    </w:div>
    <w:div w:id="1423452829">
      <w:bodyDiv w:val="1"/>
      <w:marLeft w:val="0"/>
      <w:marRight w:val="0"/>
      <w:marTop w:val="0"/>
      <w:marBottom w:val="0"/>
      <w:divBdr>
        <w:top w:val="none" w:sz="0" w:space="0" w:color="auto"/>
        <w:left w:val="none" w:sz="0" w:space="0" w:color="auto"/>
        <w:bottom w:val="none" w:sz="0" w:space="0" w:color="auto"/>
        <w:right w:val="none" w:sz="0" w:space="0" w:color="auto"/>
      </w:divBdr>
      <w:divsChild>
        <w:div w:id="246161446">
          <w:marLeft w:val="0"/>
          <w:marRight w:val="0"/>
          <w:marTop w:val="0"/>
          <w:marBottom w:val="0"/>
          <w:divBdr>
            <w:top w:val="none" w:sz="0" w:space="0" w:color="auto"/>
            <w:left w:val="none" w:sz="0" w:space="0" w:color="auto"/>
            <w:bottom w:val="none" w:sz="0" w:space="0" w:color="auto"/>
            <w:right w:val="none" w:sz="0" w:space="0" w:color="auto"/>
          </w:divBdr>
        </w:div>
        <w:div w:id="1592202827">
          <w:marLeft w:val="0"/>
          <w:marRight w:val="0"/>
          <w:marTop w:val="0"/>
          <w:marBottom w:val="0"/>
          <w:divBdr>
            <w:top w:val="none" w:sz="0" w:space="0" w:color="auto"/>
            <w:left w:val="none" w:sz="0" w:space="0" w:color="auto"/>
            <w:bottom w:val="none" w:sz="0" w:space="0" w:color="auto"/>
            <w:right w:val="none" w:sz="0" w:space="0" w:color="auto"/>
          </w:divBdr>
        </w:div>
        <w:div w:id="1369984761">
          <w:marLeft w:val="0"/>
          <w:marRight w:val="0"/>
          <w:marTop w:val="0"/>
          <w:marBottom w:val="0"/>
          <w:divBdr>
            <w:top w:val="none" w:sz="0" w:space="0" w:color="auto"/>
            <w:left w:val="none" w:sz="0" w:space="0" w:color="auto"/>
            <w:bottom w:val="none" w:sz="0" w:space="0" w:color="auto"/>
            <w:right w:val="none" w:sz="0" w:space="0" w:color="auto"/>
          </w:divBdr>
        </w:div>
        <w:div w:id="1215121852">
          <w:marLeft w:val="0"/>
          <w:marRight w:val="0"/>
          <w:marTop w:val="0"/>
          <w:marBottom w:val="0"/>
          <w:divBdr>
            <w:top w:val="none" w:sz="0" w:space="0" w:color="auto"/>
            <w:left w:val="none" w:sz="0" w:space="0" w:color="auto"/>
            <w:bottom w:val="none" w:sz="0" w:space="0" w:color="auto"/>
            <w:right w:val="none" w:sz="0" w:space="0" w:color="auto"/>
          </w:divBdr>
        </w:div>
        <w:div w:id="1066415880">
          <w:marLeft w:val="0"/>
          <w:marRight w:val="0"/>
          <w:marTop w:val="0"/>
          <w:marBottom w:val="0"/>
          <w:divBdr>
            <w:top w:val="none" w:sz="0" w:space="0" w:color="auto"/>
            <w:left w:val="none" w:sz="0" w:space="0" w:color="auto"/>
            <w:bottom w:val="none" w:sz="0" w:space="0" w:color="auto"/>
            <w:right w:val="none" w:sz="0" w:space="0" w:color="auto"/>
          </w:divBdr>
        </w:div>
        <w:div w:id="1156920830">
          <w:marLeft w:val="0"/>
          <w:marRight w:val="0"/>
          <w:marTop w:val="0"/>
          <w:marBottom w:val="0"/>
          <w:divBdr>
            <w:top w:val="none" w:sz="0" w:space="0" w:color="auto"/>
            <w:left w:val="none" w:sz="0" w:space="0" w:color="auto"/>
            <w:bottom w:val="none" w:sz="0" w:space="0" w:color="auto"/>
            <w:right w:val="none" w:sz="0" w:space="0" w:color="auto"/>
          </w:divBdr>
        </w:div>
        <w:div w:id="2058820049">
          <w:marLeft w:val="0"/>
          <w:marRight w:val="0"/>
          <w:marTop w:val="0"/>
          <w:marBottom w:val="0"/>
          <w:divBdr>
            <w:top w:val="none" w:sz="0" w:space="0" w:color="auto"/>
            <w:left w:val="none" w:sz="0" w:space="0" w:color="auto"/>
            <w:bottom w:val="none" w:sz="0" w:space="0" w:color="auto"/>
            <w:right w:val="none" w:sz="0" w:space="0" w:color="auto"/>
          </w:divBdr>
        </w:div>
        <w:div w:id="1796950876">
          <w:marLeft w:val="0"/>
          <w:marRight w:val="0"/>
          <w:marTop w:val="0"/>
          <w:marBottom w:val="0"/>
          <w:divBdr>
            <w:top w:val="none" w:sz="0" w:space="0" w:color="auto"/>
            <w:left w:val="none" w:sz="0" w:space="0" w:color="auto"/>
            <w:bottom w:val="none" w:sz="0" w:space="0" w:color="auto"/>
            <w:right w:val="none" w:sz="0" w:space="0" w:color="auto"/>
          </w:divBdr>
        </w:div>
        <w:div w:id="716471544">
          <w:marLeft w:val="0"/>
          <w:marRight w:val="0"/>
          <w:marTop w:val="0"/>
          <w:marBottom w:val="0"/>
          <w:divBdr>
            <w:top w:val="none" w:sz="0" w:space="0" w:color="auto"/>
            <w:left w:val="none" w:sz="0" w:space="0" w:color="auto"/>
            <w:bottom w:val="none" w:sz="0" w:space="0" w:color="auto"/>
            <w:right w:val="none" w:sz="0" w:space="0" w:color="auto"/>
          </w:divBdr>
        </w:div>
        <w:div w:id="1723093860">
          <w:marLeft w:val="0"/>
          <w:marRight w:val="0"/>
          <w:marTop w:val="0"/>
          <w:marBottom w:val="0"/>
          <w:divBdr>
            <w:top w:val="none" w:sz="0" w:space="0" w:color="auto"/>
            <w:left w:val="none" w:sz="0" w:space="0" w:color="auto"/>
            <w:bottom w:val="none" w:sz="0" w:space="0" w:color="auto"/>
            <w:right w:val="none" w:sz="0" w:space="0" w:color="auto"/>
          </w:divBdr>
        </w:div>
        <w:div w:id="977494429">
          <w:marLeft w:val="0"/>
          <w:marRight w:val="0"/>
          <w:marTop w:val="0"/>
          <w:marBottom w:val="0"/>
          <w:divBdr>
            <w:top w:val="none" w:sz="0" w:space="0" w:color="auto"/>
            <w:left w:val="none" w:sz="0" w:space="0" w:color="auto"/>
            <w:bottom w:val="none" w:sz="0" w:space="0" w:color="auto"/>
            <w:right w:val="none" w:sz="0" w:space="0" w:color="auto"/>
          </w:divBdr>
        </w:div>
        <w:div w:id="1780102569">
          <w:marLeft w:val="0"/>
          <w:marRight w:val="0"/>
          <w:marTop w:val="0"/>
          <w:marBottom w:val="0"/>
          <w:divBdr>
            <w:top w:val="none" w:sz="0" w:space="0" w:color="auto"/>
            <w:left w:val="none" w:sz="0" w:space="0" w:color="auto"/>
            <w:bottom w:val="none" w:sz="0" w:space="0" w:color="auto"/>
            <w:right w:val="none" w:sz="0" w:space="0" w:color="auto"/>
          </w:divBdr>
        </w:div>
        <w:div w:id="879123797">
          <w:marLeft w:val="0"/>
          <w:marRight w:val="0"/>
          <w:marTop w:val="0"/>
          <w:marBottom w:val="0"/>
          <w:divBdr>
            <w:top w:val="none" w:sz="0" w:space="0" w:color="auto"/>
            <w:left w:val="none" w:sz="0" w:space="0" w:color="auto"/>
            <w:bottom w:val="none" w:sz="0" w:space="0" w:color="auto"/>
            <w:right w:val="none" w:sz="0" w:space="0" w:color="auto"/>
          </w:divBdr>
        </w:div>
        <w:div w:id="533690994">
          <w:marLeft w:val="0"/>
          <w:marRight w:val="0"/>
          <w:marTop w:val="0"/>
          <w:marBottom w:val="0"/>
          <w:divBdr>
            <w:top w:val="none" w:sz="0" w:space="0" w:color="auto"/>
            <w:left w:val="none" w:sz="0" w:space="0" w:color="auto"/>
            <w:bottom w:val="none" w:sz="0" w:space="0" w:color="auto"/>
            <w:right w:val="none" w:sz="0" w:space="0" w:color="auto"/>
          </w:divBdr>
        </w:div>
        <w:div w:id="398478559">
          <w:marLeft w:val="0"/>
          <w:marRight w:val="0"/>
          <w:marTop w:val="0"/>
          <w:marBottom w:val="0"/>
          <w:divBdr>
            <w:top w:val="none" w:sz="0" w:space="0" w:color="auto"/>
            <w:left w:val="none" w:sz="0" w:space="0" w:color="auto"/>
            <w:bottom w:val="none" w:sz="0" w:space="0" w:color="auto"/>
            <w:right w:val="none" w:sz="0" w:space="0" w:color="auto"/>
          </w:divBdr>
        </w:div>
        <w:div w:id="746076860">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485901429">
      <w:bodyDiv w:val="1"/>
      <w:marLeft w:val="0"/>
      <w:marRight w:val="0"/>
      <w:marTop w:val="0"/>
      <w:marBottom w:val="0"/>
      <w:divBdr>
        <w:top w:val="none" w:sz="0" w:space="0" w:color="auto"/>
        <w:left w:val="none" w:sz="0" w:space="0" w:color="auto"/>
        <w:bottom w:val="none" w:sz="0" w:space="0" w:color="auto"/>
        <w:right w:val="none" w:sz="0" w:space="0" w:color="auto"/>
      </w:divBdr>
      <w:divsChild>
        <w:div w:id="1715158104">
          <w:marLeft w:val="0"/>
          <w:marRight w:val="0"/>
          <w:marTop w:val="0"/>
          <w:marBottom w:val="0"/>
          <w:divBdr>
            <w:top w:val="none" w:sz="0" w:space="0" w:color="auto"/>
            <w:left w:val="none" w:sz="0" w:space="0" w:color="auto"/>
            <w:bottom w:val="none" w:sz="0" w:space="0" w:color="auto"/>
            <w:right w:val="none" w:sz="0" w:space="0" w:color="auto"/>
          </w:divBdr>
        </w:div>
        <w:div w:id="300621489">
          <w:marLeft w:val="0"/>
          <w:marRight w:val="0"/>
          <w:marTop w:val="0"/>
          <w:marBottom w:val="0"/>
          <w:divBdr>
            <w:top w:val="none" w:sz="0" w:space="0" w:color="auto"/>
            <w:left w:val="none" w:sz="0" w:space="0" w:color="auto"/>
            <w:bottom w:val="none" w:sz="0" w:space="0" w:color="auto"/>
            <w:right w:val="none" w:sz="0" w:space="0" w:color="auto"/>
          </w:divBdr>
        </w:div>
        <w:div w:id="2017150700">
          <w:marLeft w:val="0"/>
          <w:marRight w:val="0"/>
          <w:marTop w:val="0"/>
          <w:marBottom w:val="0"/>
          <w:divBdr>
            <w:top w:val="none" w:sz="0" w:space="0" w:color="auto"/>
            <w:left w:val="none" w:sz="0" w:space="0" w:color="auto"/>
            <w:bottom w:val="none" w:sz="0" w:space="0" w:color="auto"/>
            <w:right w:val="none" w:sz="0" w:space="0" w:color="auto"/>
          </w:divBdr>
        </w:div>
        <w:div w:id="1867016297">
          <w:marLeft w:val="0"/>
          <w:marRight w:val="0"/>
          <w:marTop w:val="0"/>
          <w:marBottom w:val="0"/>
          <w:divBdr>
            <w:top w:val="none" w:sz="0" w:space="0" w:color="auto"/>
            <w:left w:val="none" w:sz="0" w:space="0" w:color="auto"/>
            <w:bottom w:val="none" w:sz="0" w:space="0" w:color="auto"/>
            <w:right w:val="none" w:sz="0" w:space="0" w:color="auto"/>
          </w:divBdr>
        </w:div>
        <w:div w:id="461777343">
          <w:marLeft w:val="0"/>
          <w:marRight w:val="0"/>
          <w:marTop w:val="0"/>
          <w:marBottom w:val="0"/>
          <w:divBdr>
            <w:top w:val="none" w:sz="0" w:space="0" w:color="auto"/>
            <w:left w:val="none" w:sz="0" w:space="0" w:color="auto"/>
            <w:bottom w:val="none" w:sz="0" w:space="0" w:color="auto"/>
            <w:right w:val="none" w:sz="0" w:space="0" w:color="auto"/>
          </w:divBdr>
        </w:div>
        <w:div w:id="600257281">
          <w:marLeft w:val="0"/>
          <w:marRight w:val="0"/>
          <w:marTop w:val="0"/>
          <w:marBottom w:val="0"/>
          <w:divBdr>
            <w:top w:val="none" w:sz="0" w:space="0" w:color="auto"/>
            <w:left w:val="none" w:sz="0" w:space="0" w:color="auto"/>
            <w:bottom w:val="none" w:sz="0" w:space="0" w:color="auto"/>
            <w:right w:val="none" w:sz="0" w:space="0" w:color="auto"/>
          </w:divBdr>
        </w:div>
        <w:div w:id="1293709577">
          <w:marLeft w:val="0"/>
          <w:marRight w:val="0"/>
          <w:marTop w:val="0"/>
          <w:marBottom w:val="0"/>
          <w:divBdr>
            <w:top w:val="none" w:sz="0" w:space="0" w:color="auto"/>
            <w:left w:val="none" w:sz="0" w:space="0" w:color="auto"/>
            <w:bottom w:val="none" w:sz="0" w:space="0" w:color="auto"/>
            <w:right w:val="none" w:sz="0" w:space="0" w:color="auto"/>
          </w:divBdr>
        </w:div>
        <w:div w:id="369844595">
          <w:marLeft w:val="0"/>
          <w:marRight w:val="0"/>
          <w:marTop w:val="0"/>
          <w:marBottom w:val="0"/>
          <w:divBdr>
            <w:top w:val="none" w:sz="0" w:space="0" w:color="auto"/>
            <w:left w:val="none" w:sz="0" w:space="0" w:color="auto"/>
            <w:bottom w:val="none" w:sz="0" w:space="0" w:color="auto"/>
            <w:right w:val="none" w:sz="0" w:space="0" w:color="auto"/>
          </w:divBdr>
        </w:div>
        <w:div w:id="274871456">
          <w:marLeft w:val="0"/>
          <w:marRight w:val="0"/>
          <w:marTop w:val="0"/>
          <w:marBottom w:val="0"/>
          <w:divBdr>
            <w:top w:val="none" w:sz="0" w:space="0" w:color="auto"/>
            <w:left w:val="none" w:sz="0" w:space="0" w:color="auto"/>
            <w:bottom w:val="none" w:sz="0" w:space="0" w:color="auto"/>
            <w:right w:val="none" w:sz="0" w:space="0" w:color="auto"/>
          </w:divBdr>
        </w:div>
        <w:div w:id="2127656142">
          <w:marLeft w:val="0"/>
          <w:marRight w:val="0"/>
          <w:marTop w:val="0"/>
          <w:marBottom w:val="0"/>
          <w:divBdr>
            <w:top w:val="none" w:sz="0" w:space="0" w:color="auto"/>
            <w:left w:val="none" w:sz="0" w:space="0" w:color="auto"/>
            <w:bottom w:val="none" w:sz="0" w:space="0" w:color="auto"/>
            <w:right w:val="none" w:sz="0" w:space="0" w:color="auto"/>
          </w:divBdr>
        </w:div>
        <w:div w:id="783884934">
          <w:marLeft w:val="0"/>
          <w:marRight w:val="0"/>
          <w:marTop w:val="0"/>
          <w:marBottom w:val="0"/>
          <w:divBdr>
            <w:top w:val="none" w:sz="0" w:space="0" w:color="auto"/>
            <w:left w:val="none" w:sz="0" w:space="0" w:color="auto"/>
            <w:bottom w:val="none" w:sz="0" w:space="0" w:color="auto"/>
            <w:right w:val="none" w:sz="0" w:space="0" w:color="auto"/>
          </w:divBdr>
        </w:div>
        <w:div w:id="312296025">
          <w:marLeft w:val="0"/>
          <w:marRight w:val="0"/>
          <w:marTop w:val="0"/>
          <w:marBottom w:val="0"/>
          <w:divBdr>
            <w:top w:val="none" w:sz="0" w:space="0" w:color="auto"/>
            <w:left w:val="none" w:sz="0" w:space="0" w:color="auto"/>
            <w:bottom w:val="none" w:sz="0" w:space="0" w:color="auto"/>
            <w:right w:val="none" w:sz="0" w:space="0" w:color="auto"/>
          </w:divBdr>
        </w:div>
        <w:div w:id="1526746284">
          <w:marLeft w:val="0"/>
          <w:marRight w:val="0"/>
          <w:marTop w:val="0"/>
          <w:marBottom w:val="0"/>
          <w:divBdr>
            <w:top w:val="none" w:sz="0" w:space="0" w:color="auto"/>
            <w:left w:val="none" w:sz="0" w:space="0" w:color="auto"/>
            <w:bottom w:val="none" w:sz="0" w:space="0" w:color="auto"/>
            <w:right w:val="none" w:sz="0" w:space="0" w:color="auto"/>
          </w:divBdr>
        </w:div>
        <w:div w:id="283317686">
          <w:marLeft w:val="0"/>
          <w:marRight w:val="0"/>
          <w:marTop w:val="0"/>
          <w:marBottom w:val="0"/>
          <w:divBdr>
            <w:top w:val="none" w:sz="0" w:space="0" w:color="auto"/>
            <w:left w:val="none" w:sz="0" w:space="0" w:color="auto"/>
            <w:bottom w:val="none" w:sz="0" w:space="0" w:color="auto"/>
            <w:right w:val="none" w:sz="0" w:space="0" w:color="auto"/>
          </w:divBdr>
        </w:div>
        <w:div w:id="1983390991">
          <w:marLeft w:val="0"/>
          <w:marRight w:val="0"/>
          <w:marTop w:val="0"/>
          <w:marBottom w:val="0"/>
          <w:divBdr>
            <w:top w:val="none" w:sz="0" w:space="0" w:color="auto"/>
            <w:left w:val="none" w:sz="0" w:space="0" w:color="auto"/>
            <w:bottom w:val="none" w:sz="0" w:space="0" w:color="auto"/>
            <w:right w:val="none" w:sz="0" w:space="0" w:color="auto"/>
          </w:divBdr>
        </w:div>
        <w:div w:id="837619408">
          <w:marLeft w:val="0"/>
          <w:marRight w:val="0"/>
          <w:marTop w:val="0"/>
          <w:marBottom w:val="0"/>
          <w:divBdr>
            <w:top w:val="none" w:sz="0" w:space="0" w:color="auto"/>
            <w:left w:val="none" w:sz="0" w:space="0" w:color="auto"/>
            <w:bottom w:val="none" w:sz="0" w:space="0" w:color="auto"/>
            <w:right w:val="none" w:sz="0" w:space="0" w:color="auto"/>
          </w:divBdr>
        </w:div>
      </w:divsChild>
    </w:div>
    <w:div w:id="1502508376">
      <w:bodyDiv w:val="1"/>
      <w:marLeft w:val="0"/>
      <w:marRight w:val="0"/>
      <w:marTop w:val="0"/>
      <w:marBottom w:val="0"/>
      <w:divBdr>
        <w:top w:val="none" w:sz="0" w:space="0" w:color="auto"/>
        <w:left w:val="none" w:sz="0" w:space="0" w:color="auto"/>
        <w:bottom w:val="none" w:sz="0" w:space="0" w:color="auto"/>
        <w:right w:val="none" w:sz="0" w:space="0" w:color="auto"/>
      </w:divBdr>
      <w:divsChild>
        <w:div w:id="1675111532">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669822535">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884219321">
          <w:marLeft w:val="0"/>
          <w:marRight w:val="0"/>
          <w:marTop w:val="0"/>
          <w:marBottom w:val="0"/>
          <w:divBdr>
            <w:top w:val="none" w:sz="0" w:space="0" w:color="auto"/>
            <w:left w:val="none" w:sz="0" w:space="0" w:color="auto"/>
            <w:bottom w:val="none" w:sz="0" w:space="0" w:color="auto"/>
            <w:right w:val="none" w:sz="0" w:space="0" w:color="auto"/>
          </w:divBdr>
        </w:div>
        <w:div w:id="1403867447">
          <w:marLeft w:val="0"/>
          <w:marRight w:val="0"/>
          <w:marTop w:val="0"/>
          <w:marBottom w:val="0"/>
          <w:divBdr>
            <w:top w:val="none" w:sz="0" w:space="0" w:color="auto"/>
            <w:left w:val="none" w:sz="0" w:space="0" w:color="auto"/>
            <w:bottom w:val="none" w:sz="0" w:space="0" w:color="auto"/>
            <w:right w:val="none" w:sz="0" w:space="0" w:color="auto"/>
          </w:divBdr>
        </w:div>
        <w:div w:id="1374689897">
          <w:marLeft w:val="0"/>
          <w:marRight w:val="0"/>
          <w:marTop w:val="0"/>
          <w:marBottom w:val="0"/>
          <w:divBdr>
            <w:top w:val="none" w:sz="0" w:space="0" w:color="auto"/>
            <w:left w:val="none" w:sz="0" w:space="0" w:color="auto"/>
            <w:bottom w:val="none" w:sz="0" w:space="0" w:color="auto"/>
            <w:right w:val="none" w:sz="0" w:space="0" w:color="auto"/>
          </w:divBdr>
        </w:div>
        <w:div w:id="1023097219">
          <w:marLeft w:val="0"/>
          <w:marRight w:val="0"/>
          <w:marTop w:val="0"/>
          <w:marBottom w:val="0"/>
          <w:divBdr>
            <w:top w:val="none" w:sz="0" w:space="0" w:color="auto"/>
            <w:left w:val="none" w:sz="0" w:space="0" w:color="auto"/>
            <w:bottom w:val="none" w:sz="0" w:space="0" w:color="auto"/>
            <w:right w:val="none" w:sz="0" w:space="0" w:color="auto"/>
          </w:divBdr>
        </w:div>
        <w:div w:id="2085564148">
          <w:marLeft w:val="0"/>
          <w:marRight w:val="0"/>
          <w:marTop w:val="0"/>
          <w:marBottom w:val="0"/>
          <w:divBdr>
            <w:top w:val="none" w:sz="0" w:space="0" w:color="auto"/>
            <w:left w:val="none" w:sz="0" w:space="0" w:color="auto"/>
            <w:bottom w:val="none" w:sz="0" w:space="0" w:color="auto"/>
            <w:right w:val="none" w:sz="0" w:space="0" w:color="auto"/>
          </w:divBdr>
        </w:div>
        <w:div w:id="1851944182">
          <w:marLeft w:val="0"/>
          <w:marRight w:val="0"/>
          <w:marTop w:val="0"/>
          <w:marBottom w:val="0"/>
          <w:divBdr>
            <w:top w:val="none" w:sz="0" w:space="0" w:color="auto"/>
            <w:left w:val="none" w:sz="0" w:space="0" w:color="auto"/>
            <w:bottom w:val="none" w:sz="0" w:space="0" w:color="auto"/>
            <w:right w:val="none" w:sz="0" w:space="0" w:color="auto"/>
          </w:divBdr>
        </w:div>
        <w:div w:id="950555439">
          <w:marLeft w:val="0"/>
          <w:marRight w:val="0"/>
          <w:marTop w:val="0"/>
          <w:marBottom w:val="0"/>
          <w:divBdr>
            <w:top w:val="none" w:sz="0" w:space="0" w:color="auto"/>
            <w:left w:val="none" w:sz="0" w:space="0" w:color="auto"/>
            <w:bottom w:val="none" w:sz="0" w:space="0" w:color="auto"/>
            <w:right w:val="none" w:sz="0" w:space="0" w:color="auto"/>
          </w:divBdr>
        </w:div>
        <w:div w:id="1685864738">
          <w:marLeft w:val="0"/>
          <w:marRight w:val="0"/>
          <w:marTop w:val="0"/>
          <w:marBottom w:val="0"/>
          <w:divBdr>
            <w:top w:val="none" w:sz="0" w:space="0" w:color="auto"/>
            <w:left w:val="none" w:sz="0" w:space="0" w:color="auto"/>
            <w:bottom w:val="none" w:sz="0" w:space="0" w:color="auto"/>
            <w:right w:val="none" w:sz="0" w:space="0" w:color="auto"/>
          </w:divBdr>
        </w:div>
        <w:div w:id="1052773479">
          <w:marLeft w:val="0"/>
          <w:marRight w:val="0"/>
          <w:marTop w:val="0"/>
          <w:marBottom w:val="0"/>
          <w:divBdr>
            <w:top w:val="none" w:sz="0" w:space="0" w:color="auto"/>
            <w:left w:val="none" w:sz="0" w:space="0" w:color="auto"/>
            <w:bottom w:val="none" w:sz="0" w:space="0" w:color="auto"/>
            <w:right w:val="none" w:sz="0" w:space="0" w:color="auto"/>
          </w:divBdr>
        </w:div>
        <w:div w:id="1441755235">
          <w:marLeft w:val="0"/>
          <w:marRight w:val="0"/>
          <w:marTop w:val="0"/>
          <w:marBottom w:val="0"/>
          <w:divBdr>
            <w:top w:val="none" w:sz="0" w:space="0" w:color="auto"/>
            <w:left w:val="none" w:sz="0" w:space="0" w:color="auto"/>
            <w:bottom w:val="none" w:sz="0" w:space="0" w:color="auto"/>
            <w:right w:val="none" w:sz="0" w:space="0" w:color="auto"/>
          </w:divBdr>
        </w:div>
        <w:div w:id="1054739436">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665163178">
      <w:bodyDiv w:val="1"/>
      <w:marLeft w:val="0"/>
      <w:marRight w:val="0"/>
      <w:marTop w:val="0"/>
      <w:marBottom w:val="0"/>
      <w:divBdr>
        <w:top w:val="none" w:sz="0" w:space="0" w:color="auto"/>
        <w:left w:val="none" w:sz="0" w:space="0" w:color="auto"/>
        <w:bottom w:val="none" w:sz="0" w:space="0" w:color="auto"/>
        <w:right w:val="none" w:sz="0" w:space="0" w:color="auto"/>
      </w:divBdr>
      <w:divsChild>
        <w:div w:id="1298296844">
          <w:marLeft w:val="0"/>
          <w:marRight w:val="0"/>
          <w:marTop w:val="0"/>
          <w:marBottom w:val="0"/>
          <w:divBdr>
            <w:top w:val="none" w:sz="0" w:space="0" w:color="auto"/>
            <w:left w:val="none" w:sz="0" w:space="0" w:color="auto"/>
            <w:bottom w:val="none" w:sz="0" w:space="0" w:color="auto"/>
            <w:right w:val="none" w:sz="0" w:space="0" w:color="auto"/>
          </w:divBdr>
        </w:div>
        <w:div w:id="441459670">
          <w:marLeft w:val="0"/>
          <w:marRight w:val="0"/>
          <w:marTop w:val="0"/>
          <w:marBottom w:val="0"/>
          <w:divBdr>
            <w:top w:val="none" w:sz="0" w:space="0" w:color="auto"/>
            <w:left w:val="none" w:sz="0" w:space="0" w:color="auto"/>
            <w:bottom w:val="none" w:sz="0" w:space="0" w:color="auto"/>
            <w:right w:val="none" w:sz="0" w:space="0" w:color="auto"/>
          </w:divBdr>
        </w:div>
        <w:div w:id="1218201217">
          <w:marLeft w:val="0"/>
          <w:marRight w:val="0"/>
          <w:marTop w:val="0"/>
          <w:marBottom w:val="0"/>
          <w:divBdr>
            <w:top w:val="none" w:sz="0" w:space="0" w:color="auto"/>
            <w:left w:val="none" w:sz="0" w:space="0" w:color="auto"/>
            <w:bottom w:val="none" w:sz="0" w:space="0" w:color="auto"/>
            <w:right w:val="none" w:sz="0" w:space="0" w:color="auto"/>
          </w:divBdr>
        </w:div>
        <w:div w:id="1333877864">
          <w:marLeft w:val="0"/>
          <w:marRight w:val="0"/>
          <w:marTop w:val="0"/>
          <w:marBottom w:val="0"/>
          <w:divBdr>
            <w:top w:val="none" w:sz="0" w:space="0" w:color="auto"/>
            <w:left w:val="none" w:sz="0" w:space="0" w:color="auto"/>
            <w:bottom w:val="none" w:sz="0" w:space="0" w:color="auto"/>
            <w:right w:val="none" w:sz="0" w:space="0" w:color="auto"/>
          </w:divBdr>
        </w:div>
        <w:div w:id="707609649">
          <w:marLeft w:val="0"/>
          <w:marRight w:val="0"/>
          <w:marTop w:val="0"/>
          <w:marBottom w:val="0"/>
          <w:divBdr>
            <w:top w:val="none" w:sz="0" w:space="0" w:color="auto"/>
            <w:left w:val="none" w:sz="0" w:space="0" w:color="auto"/>
            <w:bottom w:val="none" w:sz="0" w:space="0" w:color="auto"/>
            <w:right w:val="none" w:sz="0" w:space="0" w:color="auto"/>
          </w:divBdr>
        </w:div>
        <w:div w:id="428236137">
          <w:marLeft w:val="0"/>
          <w:marRight w:val="0"/>
          <w:marTop w:val="0"/>
          <w:marBottom w:val="0"/>
          <w:divBdr>
            <w:top w:val="none" w:sz="0" w:space="0" w:color="auto"/>
            <w:left w:val="none" w:sz="0" w:space="0" w:color="auto"/>
            <w:bottom w:val="none" w:sz="0" w:space="0" w:color="auto"/>
            <w:right w:val="none" w:sz="0" w:space="0" w:color="auto"/>
          </w:divBdr>
        </w:div>
        <w:div w:id="683945456">
          <w:marLeft w:val="0"/>
          <w:marRight w:val="0"/>
          <w:marTop w:val="0"/>
          <w:marBottom w:val="0"/>
          <w:divBdr>
            <w:top w:val="none" w:sz="0" w:space="0" w:color="auto"/>
            <w:left w:val="none" w:sz="0" w:space="0" w:color="auto"/>
            <w:bottom w:val="none" w:sz="0" w:space="0" w:color="auto"/>
            <w:right w:val="none" w:sz="0" w:space="0" w:color="auto"/>
          </w:divBdr>
        </w:div>
        <w:div w:id="1920627461">
          <w:marLeft w:val="0"/>
          <w:marRight w:val="0"/>
          <w:marTop w:val="0"/>
          <w:marBottom w:val="0"/>
          <w:divBdr>
            <w:top w:val="none" w:sz="0" w:space="0" w:color="auto"/>
            <w:left w:val="none" w:sz="0" w:space="0" w:color="auto"/>
            <w:bottom w:val="none" w:sz="0" w:space="0" w:color="auto"/>
            <w:right w:val="none" w:sz="0" w:space="0" w:color="auto"/>
          </w:divBdr>
        </w:div>
        <w:div w:id="1066688739">
          <w:marLeft w:val="0"/>
          <w:marRight w:val="0"/>
          <w:marTop w:val="0"/>
          <w:marBottom w:val="0"/>
          <w:divBdr>
            <w:top w:val="none" w:sz="0" w:space="0" w:color="auto"/>
            <w:left w:val="none" w:sz="0" w:space="0" w:color="auto"/>
            <w:bottom w:val="none" w:sz="0" w:space="0" w:color="auto"/>
            <w:right w:val="none" w:sz="0" w:space="0" w:color="auto"/>
          </w:divBdr>
        </w:div>
        <w:div w:id="27338677">
          <w:marLeft w:val="0"/>
          <w:marRight w:val="0"/>
          <w:marTop w:val="0"/>
          <w:marBottom w:val="0"/>
          <w:divBdr>
            <w:top w:val="none" w:sz="0" w:space="0" w:color="auto"/>
            <w:left w:val="none" w:sz="0" w:space="0" w:color="auto"/>
            <w:bottom w:val="none" w:sz="0" w:space="0" w:color="auto"/>
            <w:right w:val="none" w:sz="0" w:space="0" w:color="auto"/>
          </w:divBdr>
        </w:div>
        <w:div w:id="1734966211">
          <w:marLeft w:val="0"/>
          <w:marRight w:val="0"/>
          <w:marTop w:val="0"/>
          <w:marBottom w:val="0"/>
          <w:divBdr>
            <w:top w:val="none" w:sz="0" w:space="0" w:color="auto"/>
            <w:left w:val="none" w:sz="0" w:space="0" w:color="auto"/>
            <w:bottom w:val="none" w:sz="0" w:space="0" w:color="auto"/>
            <w:right w:val="none" w:sz="0" w:space="0" w:color="auto"/>
          </w:divBdr>
        </w:div>
        <w:div w:id="247227159">
          <w:marLeft w:val="0"/>
          <w:marRight w:val="0"/>
          <w:marTop w:val="0"/>
          <w:marBottom w:val="0"/>
          <w:divBdr>
            <w:top w:val="none" w:sz="0" w:space="0" w:color="auto"/>
            <w:left w:val="none" w:sz="0" w:space="0" w:color="auto"/>
            <w:bottom w:val="none" w:sz="0" w:space="0" w:color="auto"/>
            <w:right w:val="none" w:sz="0" w:space="0" w:color="auto"/>
          </w:divBdr>
        </w:div>
        <w:div w:id="81489707">
          <w:marLeft w:val="0"/>
          <w:marRight w:val="0"/>
          <w:marTop w:val="0"/>
          <w:marBottom w:val="0"/>
          <w:divBdr>
            <w:top w:val="none" w:sz="0" w:space="0" w:color="auto"/>
            <w:left w:val="none" w:sz="0" w:space="0" w:color="auto"/>
            <w:bottom w:val="none" w:sz="0" w:space="0" w:color="auto"/>
            <w:right w:val="none" w:sz="0" w:space="0" w:color="auto"/>
          </w:divBdr>
        </w:div>
      </w:divsChild>
    </w:div>
    <w:div w:id="1677346370">
      <w:bodyDiv w:val="1"/>
      <w:marLeft w:val="0"/>
      <w:marRight w:val="0"/>
      <w:marTop w:val="0"/>
      <w:marBottom w:val="0"/>
      <w:divBdr>
        <w:top w:val="none" w:sz="0" w:space="0" w:color="auto"/>
        <w:left w:val="none" w:sz="0" w:space="0" w:color="auto"/>
        <w:bottom w:val="none" w:sz="0" w:space="0" w:color="auto"/>
        <w:right w:val="none" w:sz="0" w:space="0" w:color="auto"/>
      </w:divBdr>
      <w:divsChild>
        <w:div w:id="568809754">
          <w:marLeft w:val="0"/>
          <w:marRight w:val="0"/>
          <w:marTop w:val="0"/>
          <w:marBottom w:val="0"/>
          <w:divBdr>
            <w:top w:val="none" w:sz="0" w:space="0" w:color="auto"/>
            <w:left w:val="none" w:sz="0" w:space="0" w:color="auto"/>
            <w:bottom w:val="none" w:sz="0" w:space="0" w:color="auto"/>
            <w:right w:val="none" w:sz="0" w:space="0" w:color="auto"/>
          </w:divBdr>
        </w:div>
        <w:div w:id="1381051176">
          <w:marLeft w:val="0"/>
          <w:marRight w:val="0"/>
          <w:marTop w:val="0"/>
          <w:marBottom w:val="0"/>
          <w:divBdr>
            <w:top w:val="none" w:sz="0" w:space="0" w:color="auto"/>
            <w:left w:val="none" w:sz="0" w:space="0" w:color="auto"/>
            <w:bottom w:val="none" w:sz="0" w:space="0" w:color="auto"/>
            <w:right w:val="none" w:sz="0" w:space="0" w:color="auto"/>
          </w:divBdr>
        </w:div>
        <w:div w:id="555316523">
          <w:marLeft w:val="0"/>
          <w:marRight w:val="0"/>
          <w:marTop w:val="0"/>
          <w:marBottom w:val="0"/>
          <w:divBdr>
            <w:top w:val="none" w:sz="0" w:space="0" w:color="auto"/>
            <w:left w:val="none" w:sz="0" w:space="0" w:color="auto"/>
            <w:bottom w:val="none" w:sz="0" w:space="0" w:color="auto"/>
            <w:right w:val="none" w:sz="0" w:space="0" w:color="auto"/>
          </w:divBdr>
        </w:div>
        <w:div w:id="274677037">
          <w:marLeft w:val="0"/>
          <w:marRight w:val="0"/>
          <w:marTop w:val="0"/>
          <w:marBottom w:val="0"/>
          <w:divBdr>
            <w:top w:val="none" w:sz="0" w:space="0" w:color="auto"/>
            <w:left w:val="none" w:sz="0" w:space="0" w:color="auto"/>
            <w:bottom w:val="none" w:sz="0" w:space="0" w:color="auto"/>
            <w:right w:val="none" w:sz="0" w:space="0" w:color="auto"/>
          </w:divBdr>
        </w:div>
        <w:div w:id="2092853838">
          <w:marLeft w:val="0"/>
          <w:marRight w:val="0"/>
          <w:marTop w:val="0"/>
          <w:marBottom w:val="0"/>
          <w:divBdr>
            <w:top w:val="none" w:sz="0" w:space="0" w:color="auto"/>
            <w:left w:val="none" w:sz="0" w:space="0" w:color="auto"/>
            <w:bottom w:val="none" w:sz="0" w:space="0" w:color="auto"/>
            <w:right w:val="none" w:sz="0" w:space="0" w:color="auto"/>
          </w:divBdr>
        </w:div>
        <w:div w:id="1387991715">
          <w:marLeft w:val="0"/>
          <w:marRight w:val="0"/>
          <w:marTop w:val="0"/>
          <w:marBottom w:val="0"/>
          <w:divBdr>
            <w:top w:val="none" w:sz="0" w:space="0" w:color="auto"/>
            <w:left w:val="none" w:sz="0" w:space="0" w:color="auto"/>
            <w:bottom w:val="none" w:sz="0" w:space="0" w:color="auto"/>
            <w:right w:val="none" w:sz="0" w:space="0" w:color="auto"/>
          </w:divBdr>
        </w:div>
        <w:div w:id="253176005">
          <w:marLeft w:val="0"/>
          <w:marRight w:val="0"/>
          <w:marTop w:val="0"/>
          <w:marBottom w:val="0"/>
          <w:divBdr>
            <w:top w:val="none" w:sz="0" w:space="0" w:color="auto"/>
            <w:left w:val="none" w:sz="0" w:space="0" w:color="auto"/>
            <w:bottom w:val="none" w:sz="0" w:space="0" w:color="auto"/>
            <w:right w:val="none" w:sz="0" w:space="0" w:color="auto"/>
          </w:divBdr>
        </w:div>
        <w:div w:id="701437813">
          <w:marLeft w:val="0"/>
          <w:marRight w:val="0"/>
          <w:marTop w:val="0"/>
          <w:marBottom w:val="0"/>
          <w:divBdr>
            <w:top w:val="none" w:sz="0" w:space="0" w:color="auto"/>
            <w:left w:val="none" w:sz="0" w:space="0" w:color="auto"/>
            <w:bottom w:val="none" w:sz="0" w:space="0" w:color="auto"/>
            <w:right w:val="none" w:sz="0" w:space="0" w:color="auto"/>
          </w:divBdr>
        </w:div>
        <w:div w:id="49816225">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497579648">
          <w:marLeft w:val="0"/>
          <w:marRight w:val="0"/>
          <w:marTop w:val="0"/>
          <w:marBottom w:val="0"/>
          <w:divBdr>
            <w:top w:val="none" w:sz="0" w:space="0" w:color="auto"/>
            <w:left w:val="none" w:sz="0" w:space="0" w:color="auto"/>
            <w:bottom w:val="none" w:sz="0" w:space="0" w:color="auto"/>
            <w:right w:val="none" w:sz="0" w:space="0" w:color="auto"/>
          </w:divBdr>
        </w:div>
        <w:div w:id="956638139">
          <w:marLeft w:val="0"/>
          <w:marRight w:val="0"/>
          <w:marTop w:val="0"/>
          <w:marBottom w:val="0"/>
          <w:divBdr>
            <w:top w:val="none" w:sz="0" w:space="0" w:color="auto"/>
            <w:left w:val="none" w:sz="0" w:space="0" w:color="auto"/>
            <w:bottom w:val="none" w:sz="0" w:space="0" w:color="auto"/>
            <w:right w:val="none" w:sz="0" w:space="0" w:color="auto"/>
          </w:divBdr>
        </w:div>
        <w:div w:id="1279023486">
          <w:marLeft w:val="0"/>
          <w:marRight w:val="0"/>
          <w:marTop w:val="0"/>
          <w:marBottom w:val="0"/>
          <w:divBdr>
            <w:top w:val="none" w:sz="0" w:space="0" w:color="auto"/>
            <w:left w:val="none" w:sz="0" w:space="0" w:color="auto"/>
            <w:bottom w:val="none" w:sz="0" w:space="0" w:color="auto"/>
            <w:right w:val="none" w:sz="0" w:space="0" w:color="auto"/>
          </w:divBdr>
        </w:div>
        <w:div w:id="1297494255">
          <w:marLeft w:val="0"/>
          <w:marRight w:val="0"/>
          <w:marTop w:val="0"/>
          <w:marBottom w:val="0"/>
          <w:divBdr>
            <w:top w:val="none" w:sz="0" w:space="0" w:color="auto"/>
            <w:left w:val="none" w:sz="0" w:space="0" w:color="auto"/>
            <w:bottom w:val="none" w:sz="0" w:space="0" w:color="auto"/>
            <w:right w:val="none" w:sz="0" w:space="0" w:color="auto"/>
          </w:divBdr>
        </w:div>
        <w:div w:id="1581989930">
          <w:marLeft w:val="0"/>
          <w:marRight w:val="0"/>
          <w:marTop w:val="0"/>
          <w:marBottom w:val="0"/>
          <w:divBdr>
            <w:top w:val="none" w:sz="0" w:space="0" w:color="auto"/>
            <w:left w:val="none" w:sz="0" w:space="0" w:color="auto"/>
            <w:bottom w:val="none" w:sz="0" w:space="0" w:color="auto"/>
            <w:right w:val="none" w:sz="0" w:space="0" w:color="auto"/>
          </w:divBdr>
        </w:div>
        <w:div w:id="567616337">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25132686">
      <w:bodyDiv w:val="1"/>
      <w:marLeft w:val="0"/>
      <w:marRight w:val="0"/>
      <w:marTop w:val="0"/>
      <w:marBottom w:val="0"/>
      <w:divBdr>
        <w:top w:val="none" w:sz="0" w:space="0" w:color="auto"/>
        <w:left w:val="none" w:sz="0" w:space="0" w:color="auto"/>
        <w:bottom w:val="none" w:sz="0" w:space="0" w:color="auto"/>
        <w:right w:val="none" w:sz="0" w:space="0" w:color="auto"/>
      </w:divBdr>
      <w:divsChild>
        <w:div w:id="513151156">
          <w:marLeft w:val="0"/>
          <w:marRight w:val="0"/>
          <w:marTop w:val="0"/>
          <w:marBottom w:val="0"/>
          <w:divBdr>
            <w:top w:val="none" w:sz="0" w:space="0" w:color="auto"/>
            <w:left w:val="none" w:sz="0" w:space="0" w:color="auto"/>
            <w:bottom w:val="none" w:sz="0" w:space="0" w:color="auto"/>
            <w:right w:val="none" w:sz="0" w:space="0" w:color="auto"/>
          </w:divBdr>
          <w:divsChild>
            <w:div w:id="1705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51791262">
      <w:bodyDiv w:val="1"/>
      <w:marLeft w:val="0"/>
      <w:marRight w:val="0"/>
      <w:marTop w:val="0"/>
      <w:marBottom w:val="0"/>
      <w:divBdr>
        <w:top w:val="none" w:sz="0" w:space="0" w:color="auto"/>
        <w:left w:val="none" w:sz="0" w:space="0" w:color="auto"/>
        <w:bottom w:val="none" w:sz="0" w:space="0" w:color="auto"/>
        <w:right w:val="none" w:sz="0" w:space="0" w:color="auto"/>
      </w:divBdr>
      <w:divsChild>
        <w:div w:id="1853686154">
          <w:marLeft w:val="0"/>
          <w:marRight w:val="0"/>
          <w:marTop w:val="0"/>
          <w:marBottom w:val="0"/>
          <w:divBdr>
            <w:top w:val="none" w:sz="0" w:space="0" w:color="auto"/>
            <w:left w:val="none" w:sz="0" w:space="0" w:color="auto"/>
            <w:bottom w:val="none" w:sz="0" w:space="0" w:color="auto"/>
            <w:right w:val="none" w:sz="0" w:space="0" w:color="auto"/>
          </w:divBdr>
        </w:div>
        <w:div w:id="624392277">
          <w:marLeft w:val="0"/>
          <w:marRight w:val="0"/>
          <w:marTop w:val="0"/>
          <w:marBottom w:val="0"/>
          <w:divBdr>
            <w:top w:val="none" w:sz="0" w:space="0" w:color="auto"/>
            <w:left w:val="none" w:sz="0" w:space="0" w:color="auto"/>
            <w:bottom w:val="none" w:sz="0" w:space="0" w:color="auto"/>
            <w:right w:val="none" w:sz="0" w:space="0" w:color="auto"/>
          </w:divBdr>
        </w:div>
        <w:div w:id="1927109151">
          <w:marLeft w:val="0"/>
          <w:marRight w:val="0"/>
          <w:marTop w:val="0"/>
          <w:marBottom w:val="0"/>
          <w:divBdr>
            <w:top w:val="none" w:sz="0" w:space="0" w:color="auto"/>
            <w:left w:val="none" w:sz="0" w:space="0" w:color="auto"/>
            <w:bottom w:val="none" w:sz="0" w:space="0" w:color="auto"/>
            <w:right w:val="none" w:sz="0" w:space="0" w:color="auto"/>
          </w:divBdr>
        </w:div>
        <w:div w:id="84696144">
          <w:marLeft w:val="0"/>
          <w:marRight w:val="0"/>
          <w:marTop w:val="0"/>
          <w:marBottom w:val="0"/>
          <w:divBdr>
            <w:top w:val="none" w:sz="0" w:space="0" w:color="auto"/>
            <w:left w:val="none" w:sz="0" w:space="0" w:color="auto"/>
            <w:bottom w:val="none" w:sz="0" w:space="0" w:color="auto"/>
            <w:right w:val="none" w:sz="0" w:space="0" w:color="auto"/>
          </w:divBdr>
        </w:div>
        <w:div w:id="2135367307">
          <w:marLeft w:val="0"/>
          <w:marRight w:val="0"/>
          <w:marTop w:val="0"/>
          <w:marBottom w:val="0"/>
          <w:divBdr>
            <w:top w:val="none" w:sz="0" w:space="0" w:color="auto"/>
            <w:left w:val="none" w:sz="0" w:space="0" w:color="auto"/>
            <w:bottom w:val="none" w:sz="0" w:space="0" w:color="auto"/>
            <w:right w:val="none" w:sz="0" w:space="0" w:color="auto"/>
          </w:divBdr>
        </w:div>
        <w:div w:id="1540821178">
          <w:marLeft w:val="0"/>
          <w:marRight w:val="0"/>
          <w:marTop w:val="0"/>
          <w:marBottom w:val="0"/>
          <w:divBdr>
            <w:top w:val="none" w:sz="0" w:space="0" w:color="auto"/>
            <w:left w:val="none" w:sz="0" w:space="0" w:color="auto"/>
            <w:bottom w:val="none" w:sz="0" w:space="0" w:color="auto"/>
            <w:right w:val="none" w:sz="0" w:space="0" w:color="auto"/>
          </w:divBdr>
        </w:div>
        <w:div w:id="1212766965">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 w:id="657999337">
          <w:marLeft w:val="0"/>
          <w:marRight w:val="0"/>
          <w:marTop w:val="0"/>
          <w:marBottom w:val="0"/>
          <w:divBdr>
            <w:top w:val="none" w:sz="0" w:space="0" w:color="auto"/>
            <w:left w:val="none" w:sz="0" w:space="0" w:color="auto"/>
            <w:bottom w:val="none" w:sz="0" w:space="0" w:color="auto"/>
            <w:right w:val="none" w:sz="0" w:space="0" w:color="auto"/>
          </w:divBdr>
        </w:div>
        <w:div w:id="492380620">
          <w:marLeft w:val="0"/>
          <w:marRight w:val="0"/>
          <w:marTop w:val="0"/>
          <w:marBottom w:val="0"/>
          <w:divBdr>
            <w:top w:val="none" w:sz="0" w:space="0" w:color="auto"/>
            <w:left w:val="none" w:sz="0" w:space="0" w:color="auto"/>
            <w:bottom w:val="none" w:sz="0" w:space="0" w:color="auto"/>
            <w:right w:val="none" w:sz="0" w:space="0" w:color="auto"/>
          </w:divBdr>
        </w:div>
        <w:div w:id="848569680">
          <w:marLeft w:val="0"/>
          <w:marRight w:val="0"/>
          <w:marTop w:val="0"/>
          <w:marBottom w:val="0"/>
          <w:divBdr>
            <w:top w:val="none" w:sz="0" w:space="0" w:color="auto"/>
            <w:left w:val="none" w:sz="0" w:space="0" w:color="auto"/>
            <w:bottom w:val="none" w:sz="0" w:space="0" w:color="auto"/>
            <w:right w:val="none" w:sz="0" w:space="0" w:color="auto"/>
          </w:divBdr>
        </w:div>
        <w:div w:id="1863468473">
          <w:marLeft w:val="0"/>
          <w:marRight w:val="0"/>
          <w:marTop w:val="0"/>
          <w:marBottom w:val="0"/>
          <w:divBdr>
            <w:top w:val="none" w:sz="0" w:space="0" w:color="auto"/>
            <w:left w:val="none" w:sz="0" w:space="0" w:color="auto"/>
            <w:bottom w:val="none" w:sz="0" w:space="0" w:color="auto"/>
            <w:right w:val="none" w:sz="0" w:space="0" w:color="auto"/>
          </w:divBdr>
        </w:div>
        <w:div w:id="1958100475">
          <w:marLeft w:val="0"/>
          <w:marRight w:val="0"/>
          <w:marTop w:val="0"/>
          <w:marBottom w:val="0"/>
          <w:divBdr>
            <w:top w:val="none" w:sz="0" w:space="0" w:color="auto"/>
            <w:left w:val="none" w:sz="0" w:space="0" w:color="auto"/>
            <w:bottom w:val="none" w:sz="0" w:space="0" w:color="auto"/>
            <w:right w:val="none" w:sz="0" w:space="0" w:color="auto"/>
          </w:divBdr>
        </w:div>
        <w:div w:id="1643731839">
          <w:marLeft w:val="0"/>
          <w:marRight w:val="0"/>
          <w:marTop w:val="0"/>
          <w:marBottom w:val="0"/>
          <w:divBdr>
            <w:top w:val="none" w:sz="0" w:space="0" w:color="auto"/>
            <w:left w:val="none" w:sz="0" w:space="0" w:color="auto"/>
            <w:bottom w:val="none" w:sz="0" w:space="0" w:color="auto"/>
            <w:right w:val="none" w:sz="0" w:space="0" w:color="auto"/>
          </w:divBdr>
        </w:div>
        <w:div w:id="1231772124">
          <w:marLeft w:val="0"/>
          <w:marRight w:val="0"/>
          <w:marTop w:val="0"/>
          <w:marBottom w:val="0"/>
          <w:divBdr>
            <w:top w:val="none" w:sz="0" w:space="0" w:color="auto"/>
            <w:left w:val="none" w:sz="0" w:space="0" w:color="auto"/>
            <w:bottom w:val="none" w:sz="0" w:space="0" w:color="auto"/>
            <w:right w:val="none" w:sz="0" w:space="0" w:color="auto"/>
          </w:divBdr>
        </w:div>
      </w:divsChild>
    </w:div>
    <w:div w:id="1856842933">
      <w:bodyDiv w:val="1"/>
      <w:marLeft w:val="0"/>
      <w:marRight w:val="0"/>
      <w:marTop w:val="0"/>
      <w:marBottom w:val="0"/>
      <w:divBdr>
        <w:top w:val="none" w:sz="0" w:space="0" w:color="auto"/>
        <w:left w:val="none" w:sz="0" w:space="0" w:color="auto"/>
        <w:bottom w:val="none" w:sz="0" w:space="0" w:color="auto"/>
        <w:right w:val="none" w:sz="0" w:space="0" w:color="auto"/>
      </w:divBdr>
      <w:divsChild>
        <w:div w:id="233515367">
          <w:marLeft w:val="0"/>
          <w:marRight w:val="0"/>
          <w:marTop w:val="0"/>
          <w:marBottom w:val="0"/>
          <w:divBdr>
            <w:top w:val="none" w:sz="0" w:space="0" w:color="auto"/>
            <w:left w:val="none" w:sz="0" w:space="0" w:color="auto"/>
            <w:bottom w:val="none" w:sz="0" w:space="0" w:color="auto"/>
            <w:right w:val="none" w:sz="0" w:space="0" w:color="auto"/>
          </w:divBdr>
        </w:div>
        <w:div w:id="1686975818">
          <w:marLeft w:val="0"/>
          <w:marRight w:val="0"/>
          <w:marTop w:val="0"/>
          <w:marBottom w:val="0"/>
          <w:divBdr>
            <w:top w:val="none" w:sz="0" w:space="0" w:color="auto"/>
            <w:left w:val="none" w:sz="0" w:space="0" w:color="auto"/>
            <w:bottom w:val="none" w:sz="0" w:space="0" w:color="auto"/>
            <w:right w:val="none" w:sz="0" w:space="0" w:color="auto"/>
          </w:divBdr>
        </w:div>
        <w:div w:id="1995375724">
          <w:marLeft w:val="0"/>
          <w:marRight w:val="0"/>
          <w:marTop w:val="0"/>
          <w:marBottom w:val="0"/>
          <w:divBdr>
            <w:top w:val="none" w:sz="0" w:space="0" w:color="auto"/>
            <w:left w:val="none" w:sz="0" w:space="0" w:color="auto"/>
            <w:bottom w:val="none" w:sz="0" w:space="0" w:color="auto"/>
            <w:right w:val="none" w:sz="0" w:space="0" w:color="auto"/>
          </w:divBdr>
        </w:div>
        <w:div w:id="600649577">
          <w:marLeft w:val="0"/>
          <w:marRight w:val="0"/>
          <w:marTop w:val="0"/>
          <w:marBottom w:val="0"/>
          <w:divBdr>
            <w:top w:val="none" w:sz="0" w:space="0" w:color="auto"/>
            <w:left w:val="none" w:sz="0" w:space="0" w:color="auto"/>
            <w:bottom w:val="none" w:sz="0" w:space="0" w:color="auto"/>
            <w:right w:val="none" w:sz="0" w:space="0" w:color="auto"/>
          </w:divBdr>
        </w:div>
        <w:div w:id="1589541501">
          <w:marLeft w:val="0"/>
          <w:marRight w:val="0"/>
          <w:marTop w:val="0"/>
          <w:marBottom w:val="0"/>
          <w:divBdr>
            <w:top w:val="none" w:sz="0" w:space="0" w:color="auto"/>
            <w:left w:val="none" w:sz="0" w:space="0" w:color="auto"/>
            <w:bottom w:val="none" w:sz="0" w:space="0" w:color="auto"/>
            <w:right w:val="none" w:sz="0" w:space="0" w:color="auto"/>
          </w:divBdr>
        </w:div>
        <w:div w:id="1054039838">
          <w:marLeft w:val="0"/>
          <w:marRight w:val="0"/>
          <w:marTop w:val="0"/>
          <w:marBottom w:val="0"/>
          <w:divBdr>
            <w:top w:val="none" w:sz="0" w:space="0" w:color="auto"/>
            <w:left w:val="none" w:sz="0" w:space="0" w:color="auto"/>
            <w:bottom w:val="none" w:sz="0" w:space="0" w:color="auto"/>
            <w:right w:val="none" w:sz="0" w:space="0" w:color="auto"/>
          </w:divBdr>
        </w:div>
        <w:div w:id="406270582">
          <w:marLeft w:val="0"/>
          <w:marRight w:val="0"/>
          <w:marTop w:val="0"/>
          <w:marBottom w:val="0"/>
          <w:divBdr>
            <w:top w:val="none" w:sz="0" w:space="0" w:color="auto"/>
            <w:left w:val="none" w:sz="0" w:space="0" w:color="auto"/>
            <w:bottom w:val="none" w:sz="0" w:space="0" w:color="auto"/>
            <w:right w:val="none" w:sz="0" w:space="0" w:color="auto"/>
          </w:divBdr>
        </w:div>
        <w:div w:id="2034918019">
          <w:marLeft w:val="0"/>
          <w:marRight w:val="0"/>
          <w:marTop w:val="0"/>
          <w:marBottom w:val="0"/>
          <w:divBdr>
            <w:top w:val="none" w:sz="0" w:space="0" w:color="auto"/>
            <w:left w:val="none" w:sz="0" w:space="0" w:color="auto"/>
            <w:bottom w:val="none" w:sz="0" w:space="0" w:color="auto"/>
            <w:right w:val="none" w:sz="0" w:space="0" w:color="auto"/>
          </w:divBdr>
        </w:div>
        <w:div w:id="1816339685">
          <w:marLeft w:val="0"/>
          <w:marRight w:val="0"/>
          <w:marTop w:val="0"/>
          <w:marBottom w:val="0"/>
          <w:divBdr>
            <w:top w:val="none" w:sz="0" w:space="0" w:color="auto"/>
            <w:left w:val="none" w:sz="0" w:space="0" w:color="auto"/>
            <w:bottom w:val="none" w:sz="0" w:space="0" w:color="auto"/>
            <w:right w:val="none" w:sz="0" w:space="0" w:color="auto"/>
          </w:divBdr>
        </w:div>
        <w:div w:id="1953125675">
          <w:marLeft w:val="0"/>
          <w:marRight w:val="0"/>
          <w:marTop w:val="0"/>
          <w:marBottom w:val="0"/>
          <w:divBdr>
            <w:top w:val="none" w:sz="0" w:space="0" w:color="auto"/>
            <w:left w:val="none" w:sz="0" w:space="0" w:color="auto"/>
            <w:bottom w:val="none" w:sz="0" w:space="0" w:color="auto"/>
            <w:right w:val="none" w:sz="0" w:space="0" w:color="auto"/>
          </w:divBdr>
        </w:div>
        <w:div w:id="81682668">
          <w:marLeft w:val="0"/>
          <w:marRight w:val="0"/>
          <w:marTop w:val="0"/>
          <w:marBottom w:val="0"/>
          <w:divBdr>
            <w:top w:val="none" w:sz="0" w:space="0" w:color="auto"/>
            <w:left w:val="none" w:sz="0" w:space="0" w:color="auto"/>
            <w:bottom w:val="none" w:sz="0" w:space="0" w:color="auto"/>
            <w:right w:val="none" w:sz="0" w:space="0" w:color="auto"/>
          </w:divBdr>
        </w:div>
        <w:div w:id="1848443021">
          <w:marLeft w:val="0"/>
          <w:marRight w:val="0"/>
          <w:marTop w:val="0"/>
          <w:marBottom w:val="0"/>
          <w:divBdr>
            <w:top w:val="none" w:sz="0" w:space="0" w:color="auto"/>
            <w:left w:val="none" w:sz="0" w:space="0" w:color="auto"/>
            <w:bottom w:val="none" w:sz="0" w:space="0" w:color="auto"/>
            <w:right w:val="none" w:sz="0" w:space="0" w:color="auto"/>
          </w:divBdr>
        </w:div>
        <w:div w:id="432749574">
          <w:marLeft w:val="0"/>
          <w:marRight w:val="0"/>
          <w:marTop w:val="0"/>
          <w:marBottom w:val="0"/>
          <w:divBdr>
            <w:top w:val="none" w:sz="0" w:space="0" w:color="auto"/>
            <w:left w:val="none" w:sz="0" w:space="0" w:color="auto"/>
            <w:bottom w:val="none" w:sz="0" w:space="0" w:color="auto"/>
            <w:right w:val="none" w:sz="0" w:space="0" w:color="auto"/>
          </w:divBdr>
        </w:div>
        <w:div w:id="989166781">
          <w:marLeft w:val="0"/>
          <w:marRight w:val="0"/>
          <w:marTop w:val="0"/>
          <w:marBottom w:val="0"/>
          <w:divBdr>
            <w:top w:val="none" w:sz="0" w:space="0" w:color="auto"/>
            <w:left w:val="none" w:sz="0" w:space="0" w:color="auto"/>
            <w:bottom w:val="none" w:sz="0" w:space="0" w:color="auto"/>
            <w:right w:val="none" w:sz="0" w:space="0" w:color="auto"/>
          </w:divBdr>
        </w:div>
        <w:div w:id="390692176">
          <w:marLeft w:val="0"/>
          <w:marRight w:val="0"/>
          <w:marTop w:val="0"/>
          <w:marBottom w:val="0"/>
          <w:divBdr>
            <w:top w:val="none" w:sz="0" w:space="0" w:color="auto"/>
            <w:left w:val="none" w:sz="0" w:space="0" w:color="auto"/>
            <w:bottom w:val="none" w:sz="0" w:space="0" w:color="auto"/>
            <w:right w:val="none" w:sz="0" w:space="0" w:color="auto"/>
          </w:divBdr>
        </w:div>
        <w:div w:id="69811407">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38757836">
      <w:bodyDiv w:val="1"/>
      <w:marLeft w:val="0"/>
      <w:marRight w:val="0"/>
      <w:marTop w:val="0"/>
      <w:marBottom w:val="0"/>
      <w:divBdr>
        <w:top w:val="none" w:sz="0" w:space="0" w:color="auto"/>
        <w:left w:val="none" w:sz="0" w:space="0" w:color="auto"/>
        <w:bottom w:val="none" w:sz="0" w:space="0" w:color="auto"/>
        <w:right w:val="none" w:sz="0" w:space="0" w:color="auto"/>
      </w:divBdr>
      <w:divsChild>
        <w:div w:id="929464275">
          <w:marLeft w:val="0"/>
          <w:marRight w:val="0"/>
          <w:marTop w:val="0"/>
          <w:marBottom w:val="0"/>
          <w:divBdr>
            <w:top w:val="none" w:sz="0" w:space="0" w:color="auto"/>
            <w:left w:val="none" w:sz="0" w:space="0" w:color="auto"/>
            <w:bottom w:val="none" w:sz="0" w:space="0" w:color="auto"/>
            <w:right w:val="none" w:sz="0" w:space="0" w:color="auto"/>
          </w:divBdr>
          <w:divsChild>
            <w:div w:id="10916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3799408">
      <w:bodyDiv w:val="1"/>
      <w:marLeft w:val="0"/>
      <w:marRight w:val="0"/>
      <w:marTop w:val="0"/>
      <w:marBottom w:val="0"/>
      <w:divBdr>
        <w:top w:val="none" w:sz="0" w:space="0" w:color="auto"/>
        <w:left w:val="none" w:sz="0" w:space="0" w:color="auto"/>
        <w:bottom w:val="none" w:sz="0" w:space="0" w:color="auto"/>
        <w:right w:val="none" w:sz="0" w:space="0" w:color="auto"/>
      </w:divBdr>
      <w:divsChild>
        <w:div w:id="966661661">
          <w:marLeft w:val="0"/>
          <w:marRight w:val="0"/>
          <w:marTop w:val="0"/>
          <w:marBottom w:val="0"/>
          <w:divBdr>
            <w:top w:val="none" w:sz="0" w:space="0" w:color="auto"/>
            <w:left w:val="none" w:sz="0" w:space="0" w:color="auto"/>
            <w:bottom w:val="none" w:sz="0" w:space="0" w:color="auto"/>
            <w:right w:val="none" w:sz="0" w:space="0" w:color="auto"/>
          </w:divBdr>
        </w:div>
        <w:div w:id="2015447998">
          <w:marLeft w:val="0"/>
          <w:marRight w:val="0"/>
          <w:marTop w:val="0"/>
          <w:marBottom w:val="0"/>
          <w:divBdr>
            <w:top w:val="none" w:sz="0" w:space="0" w:color="auto"/>
            <w:left w:val="none" w:sz="0" w:space="0" w:color="auto"/>
            <w:bottom w:val="none" w:sz="0" w:space="0" w:color="auto"/>
            <w:right w:val="none" w:sz="0" w:space="0" w:color="auto"/>
          </w:divBdr>
        </w:div>
        <w:div w:id="1766605660">
          <w:marLeft w:val="0"/>
          <w:marRight w:val="0"/>
          <w:marTop w:val="0"/>
          <w:marBottom w:val="0"/>
          <w:divBdr>
            <w:top w:val="none" w:sz="0" w:space="0" w:color="auto"/>
            <w:left w:val="none" w:sz="0" w:space="0" w:color="auto"/>
            <w:bottom w:val="none" w:sz="0" w:space="0" w:color="auto"/>
            <w:right w:val="none" w:sz="0" w:space="0" w:color="auto"/>
          </w:divBdr>
        </w:div>
        <w:div w:id="1319074674">
          <w:marLeft w:val="0"/>
          <w:marRight w:val="0"/>
          <w:marTop w:val="0"/>
          <w:marBottom w:val="0"/>
          <w:divBdr>
            <w:top w:val="none" w:sz="0" w:space="0" w:color="auto"/>
            <w:left w:val="none" w:sz="0" w:space="0" w:color="auto"/>
            <w:bottom w:val="none" w:sz="0" w:space="0" w:color="auto"/>
            <w:right w:val="none" w:sz="0" w:space="0" w:color="auto"/>
          </w:divBdr>
        </w:div>
        <w:div w:id="1972132104">
          <w:marLeft w:val="0"/>
          <w:marRight w:val="0"/>
          <w:marTop w:val="0"/>
          <w:marBottom w:val="0"/>
          <w:divBdr>
            <w:top w:val="none" w:sz="0" w:space="0" w:color="auto"/>
            <w:left w:val="none" w:sz="0" w:space="0" w:color="auto"/>
            <w:bottom w:val="none" w:sz="0" w:space="0" w:color="auto"/>
            <w:right w:val="none" w:sz="0" w:space="0" w:color="auto"/>
          </w:divBdr>
        </w:div>
        <w:div w:id="964045850">
          <w:marLeft w:val="0"/>
          <w:marRight w:val="0"/>
          <w:marTop w:val="0"/>
          <w:marBottom w:val="0"/>
          <w:divBdr>
            <w:top w:val="none" w:sz="0" w:space="0" w:color="auto"/>
            <w:left w:val="none" w:sz="0" w:space="0" w:color="auto"/>
            <w:bottom w:val="none" w:sz="0" w:space="0" w:color="auto"/>
            <w:right w:val="none" w:sz="0" w:space="0" w:color="auto"/>
          </w:divBdr>
        </w:div>
        <w:div w:id="19089329">
          <w:marLeft w:val="0"/>
          <w:marRight w:val="0"/>
          <w:marTop w:val="0"/>
          <w:marBottom w:val="0"/>
          <w:divBdr>
            <w:top w:val="none" w:sz="0" w:space="0" w:color="auto"/>
            <w:left w:val="none" w:sz="0" w:space="0" w:color="auto"/>
            <w:bottom w:val="none" w:sz="0" w:space="0" w:color="auto"/>
            <w:right w:val="none" w:sz="0" w:space="0" w:color="auto"/>
          </w:divBdr>
        </w:div>
        <w:div w:id="1894342088">
          <w:marLeft w:val="0"/>
          <w:marRight w:val="0"/>
          <w:marTop w:val="0"/>
          <w:marBottom w:val="0"/>
          <w:divBdr>
            <w:top w:val="none" w:sz="0" w:space="0" w:color="auto"/>
            <w:left w:val="none" w:sz="0" w:space="0" w:color="auto"/>
            <w:bottom w:val="none" w:sz="0" w:space="0" w:color="auto"/>
            <w:right w:val="none" w:sz="0" w:space="0" w:color="auto"/>
          </w:divBdr>
        </w:div>
        <w:div w:id="1631012311">
          <w:marLeft w:val="0"/>
          <w:marRight w:val="0"/>
          <w:marTop w:val="0"/>
          <w:marBottom w:val="0"/>
          <w:divBdr>
            <w:top w:val="none" w:sz="0" w:space="0" w:color="auto"/>
            <w:left w:val="none" w:sz="0" w:space="0" w:color="auto"/>
            <w:bottom w:val="none" w:sz="0" w:space="0" w:color="auto"/>
            <w:right w:val="none" w:sz="0" w:space="0" w:color="auto"/>
          </w:divBdr>
        </w:div>
        <w:div w:id="1785416770">
          <w:marLeft w:val="0"/>
          <w:marRight w:val="0"/>
          <w:marTop w:val="0"/>
          <w:marBottom w:val="0"/>
          <w:divBdr>
            <w:top w:val="none" w:sz="0" w:space="0" w:color="auto"/>
            <w:left w:val="none" w:sz="0" w:space="0" w:color="auto"/>
            <w:bottom w:val="none" w:sz="0" w:space="0" w:color="auto"/>
            <w:right w:val="none" w:sz="0" w:space="0" w:color="auto"/>
          </w:divBdr>
        </w:div>
        <w:div w:id="689991568">
          <w:marLeft w:val="0"/>
          <w:marRight w:val="0"/>
          <w:marTop w:val="0"/>
          <w:marBottom w:val="0"/>
          <w:divBdr>
            <w:top w:val="none" w:sz="0" w:space="0" w:color="auto"/>
            <w:left w:val="none" w:sz="0" w:space="0" w:color="auto"/>
            <w:bottom w:val="none" w:sz="0" w:space="0" w:color="auto"/>
            <w:right w:val="none" w:sz="0" w:space="0" w:color="auto"/>
          </w:divBdr>
        </w:div>
        <w:div w:id="2110619304">
          <w:marLeft w:val="0"/>
          <w:marRight w:val="0"/>
          <w:marTop w:val="0"/>
          <w:marBottom w:val="0"/>
          <w:divBdr>
            <w:top w:val="none" w:sz="0" w:space="0" w:color="auto"/>
            <w:left w:val="none" w:sz="0" w:space="0" w:color="auto"/>
            <w:bottom w:val="none" w:sz="0" w:space="0" w:color="auto"/>
            <w:right w:val="none" w:sz="0" w:space="0" w:color="auto"/>
          </w:divBdr>
        </w:div>
        <w:div w:id="461659756">
          <w:marLeft w:val="0"/>
          <w:marRight w:val="0"/>
          <w:marTop w:val="0"/>
          <w:marBottom w:val="0"/>
          <w:divBdr>
            <w:top w:val="none" w:sz="0" w:space="0" w:color="auto"/>
            <w:left w:val="none" w:sz="0" w:space="0" w:color="auto"/>
            <w:bottom w:val="none" w:sz="0" w:space="0" w:color="auto"/>
            <w:right w:val="none" w:sz="0" w:space="0" w:color="auto"/>
          </w:divBdr>
        </w:div>
        <w:div w:id="165482092">
          <w:marLeft w:val="0"/>
          <w:marRight w:val="0"/>
          <w:marTop w:val="0"/>
          <w:marBottom w:val="0"/>
          <w:divBdr>
            <w:top w:val="none" w:sz="0" w:space="0" w:color="auto"/>
            <w:left w:val="none" w:sz="0" w:space="0" w:color="auto"/>
            <w:bottom w:val="none" w:sz="0" w:space="0" w:color="auto"/>
            <w:right w:val="none" w:sz="0" w:space="0" w:color="auto"/>
          </w:divBdr>
        </w:div>
        <w:div w:id="1581134869">
          <w:marLeft w:val="0"/>
          <w:marRight w:val="0"/>
          <w:marTop w:val="0"/>
          <w:marBottom w:val="0"/>
          <w:divBdr>
            <w:top w:val="none" w:sz="0" w:space="0" w:color="auto"/>
            <w:left w:val="none" w:sz="0" w:space="0" w:color="auto"/>
            <w:bottom w:val="none" w:sz="0" w:space="0" w:color="auto"/>
            <w:right w:val="none" w:sz="0" w:space="0" w:color="auto"/>
          </w:divBdr>
        </w:div>
        <w:div w:id="686754533">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54959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9123">
          <w:marLeft w:val="0"/>
          <w:marRight w:val="0"/>
          <w:marTop w:val="0"/>
          <w:marBottom w:val="0"/>
          <w:divBdr>
            <w:top w:val="none" w:sz="0" w:space="0" w:color="auto"/>
            <w:left w:val="none" w:sz="0" w:space="0" w:color="auto"/>
            <w:bottom w:val="none" w:sz="0" w:space="0" w:color="auto"/>
            <w:right w:val="none" w:sz="0" w:space="0" w:color="auto"/>
          </w:divBdr>
        </w:div>
        <w:div w:id="1743530174">
          <w:marLeft w:val="0"/>
          <w:marRight w:val="0"/>
          <w:marTop w:val="0"/>
          <w:marBottom w:val="0"/>
          <w:divBdr>
            <w:top w:val="none" w:sz="0" w:space="0" w:color="auto"/>
            <w:left w:val="none" w:sz="0" w:space="0" w:color="auto"/>
            <w:bottom w:val="none" w:sz="0" w:space="0" w:color="auto"/>
            <w:right w:val="none" w:sz="0" w:space="0" w:color="auto"/>
          </w:divBdr>
        </w:div>
        <w:div w:id="619410780">
          <w:marLeft w:val="0"/>
          <w:marRight w:val="0"/>
          <w:marTop w:val="0"/>
          <w:marBottom w:val="0"/>
          <w:divBdr>
            <w:top w:val="none" w:sz="0" w:space="0" w:color="auto"/>
            <w:left w:val="none" w:sz="0" w:space="0" w:color="auto"/>
            <w:bottom w:val="none" w:sz="0" w:space="0" w:color="auto"/>
            <w:right w:val="none" w:sz="0" w:space="0" w:color="auto"/>
          </w:divBdr>
        </w:div>
        <w:div w:id="1967806256">
          <w:marLeft w:val="0"/>
          <w:marRight w:val="0"/>
          <w:marTop w:val="0"/>
          <w:marBottom w:val="0"/>
          <w:divBdr>
            <w:top w:val="none" w:sz="0" w:space="0" w:color="auto"/>
            <w:left w:val="none" w:sz="0" w:space="0" w:color="auto"/>
            <w:bottom w:val="none" w:sz="0" w:space="0" w:color="auto"/>
            <w:right w:val="none" w:sz="0" w:space="0" w:color="auto"/>
          </w:divBdr>
        </w:div>
        <w:div w:id="1930382553">
          <w:marLeft w:val="0"/>
          <w:marRight w:val="0"/>
          <w:marTop w:val="0"/>
          <w:marBottom w:val="0"/>
          <w:divBdr>
            <w:top w:val="none" w:sz="0" w:space="0" w:color="auto"/>
            <w:left w:val="none" w:sz="0" w:space="0" w:color="auto"/>
            <w:bottom w:val="none" w:sz="0" w:space="0" w:color="auto"/>
            <w:right w:val="none" w:sz="0" w:space="0" w:color="auto"/>
          </w:divBdr>
        </w:div>
        <w:div w:id="853108635">
          <w:marLeft w:val="0"/>
          <w:marRight w:val="0"/>
          <w:marTop w:val="0"/>
          <w:marBottom w:val="0"/>
          <w:divBdr>
            <w:top w:val="none" w:sz="0" w:space="0" w:color="auto"/>
            <w:left w:val="none" w:sz="0" w:space="0" w:color="auto"/>
            <w:bottom w:val="none" w:sz="0" w:space="0" w:color="auto"/>
            <w:right w:val="none" w:sz="0" w:space="0" w:color="auto"/>
          </w:divBdr>
        </w:div>
        <w:div w:id="1403258476">
          <w:marLeft w:val="0"/>
          <w:marRight w:val="0"/>
          <w:marTop w:val="0"/>
          <w:marBottom w:val="0"/>
          <w:divBdr>
            <w:top w:val="none" w:sz="0" w:space="0" w:color="auto"/>
            <w:left w:val="none" w:sz="0" w:space="0" w:color="auto"/>
            <w:bottom w:val="none" w:sz="0" w:space="0" w:color="auto"/>
            <w:right w:val="none" w:sz="0" w:space="0" w:color="auto"/>
          </w:divBdr>
        </w:div>
        <w:div w:id="1795827406">
          <w:marLeft w:val="0"/>
          <w:marRight w:val="0"/>
          <w:marTop w:val="0"/>
          <w:marBottom w:val="0"/>
          <w:divBdr>
            <w:top w:val="none" w:sz="0" w:space="0" w:color="auto"/>
            <w:left w:val="none" w:sz="0" w:space="0" w:color="auto"/>
            <w:bottom w:val="none" w:sz="0" w:space="0" w:color="auto"/>
            <w:right w:val="none" w:sz="0" w:space="0" w:color="auto"/>
          </w:divBdr>
        </w:div>
        <w:div w:id="1162889973">
          <w:marLeft w:val="0"/>
          <w:marRight w:val="0"/>
          <w:marTop w:val="0"/>
          <w:marBottom w:val="0"/>
          <w:divBdr>
            <w:top w:val="none" w:sz="0" w:space="0" w:color="auto"/>
            <w:left w:val="none" w:sz="0" w:space="0" w:color="auto"/>
            <w:bottom w:val="none" w:sz="0" w:space="0" w:color="auto"/>
            <w:right w:val="none" w:sz="0" w:space="0" w:color="auto"/>
          </w:divBdr>
        </w:div>
        <w:div w:id="1208644898">
          <w:marLeft w:val="0"/>
          <w:marRight w:val="0"/>
          <w:marTop w:val="0"/>
          <w:marBottom w:val="0"/>
          <w:divBdr>
            <w:top w:val="none" w:sz="0" w:space="0" w:color="auto"/>
            <w:left w:val="none" w:sz="0" w:space="0" w:color="auto"/>
            <w:bottom w:val="none" w:sz="0" w:space="0" w:color="auto"/>
            <w:right w:val="none" w:sz="0" w:space="0" w:color="auto"/>
          </w:divBdr>
        </w:div>
        <w:div w:id="1458988181">
          <w:marLeft w:val="0"/>
          <w:marRight w:val="0"/>
          <w:marTop w:val="0"/>
          <w:marBottom w:val="0"/>
          <w:divBdr>
            <w:top w:val="none" w:sz="0" w:space="0" w:color="auto"/>
            <w:left w:val="none" w:sz="0" w:space="0" w:color="auto"/>
            <w:bottom w:val="none" w:sz="0" w:space="0" w:color="auto"/>
            <w:right w:val="none" w:sz="0" w:space="0" w:color="auto"/>
          </w:divBdr>
        </w:div>
        <w:div w:id="1227187776">
          <w:marLeft w:val="0"/>
          <w:marRight w:val="0"/>
          <w:marTop w:val="0"/>
          <w:marBottom w:val="0"/>
          <w:divBdr>
            <w:top w:val="none" w:sz="0" w:space="0" w:color="auto"/>
            <w:left w:val="none" w:sz="0" w:space="0" w:color="auto"/>
            <w:bottom w:val="none" w:sz="0" w:space="0" w:color="auto"/>
            <w:right w:val="none" w:sz="0" w:space="0" w:color="auto"/>
          </w:divBdr>
        </w:div>
        <w:div w:id="1078403838">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
      <w:docPartPr>
        <w:name w:val="318861900EAE424082E3386ECFA198E3"/>
        <w:category>
          <w:name w:val="General"/>
          <w:gallery w:val="placeholder"/>
        </w:category>
        <w:types>
          <w:type w:val="bbPlcHdr"/>
        </w:types>
        <w:behaviors>
          <w:behavior w:val="content"/>
        </w:behaviors>
        <w:guid w:val="{CB169EEA-B2A8-4132-902A-2BC177711FCA}"/>
      </w:docPartPr>
      <w:docPartBody>
        <w:p w:rsidR="00C624FF" w:rsidRDefault="0064261F" w:rsidP="0064261F">
          <w:pPr>
            <w:pStyle w:val="318861900EAE424082E3386ECFA198E3"/>
          </w:pPr>
          <w:r w:rsidRPr="007536A1">
            <w:rPr>
              <w:rStyle w:val="PlaceholderText"/>
            </w:rPr>
            <w:t>Click or tap here to enter text.</w:t>
          </w:r>
        </w:p>
      </w:docPartBody>
    </w:docPart>
    <w:docPart>
      <w:docPartPr>
        <w:name w:val="2C1C4129D5884EF092D11B57F195A26E"/>
        <w:category>
          <w:name w:val="General"/>
          <w:gallery w:val="placeholder"/>
        </w:category>
        <w:types>
          <w:type w:val="bbPlcHdr"/>
        </w:types>
        <w:behaviors>
          <w:behavior w:val="content"/>
        </w:behaviors>
        <w:guid w:val="{42D3D4B0-CF86-484F-AB24-438F54A9DFF7}"/>
      </w:docPartPr>
      <w:docPartBody>
        <w:p w:rsidR="00C624FF" w:rsidRDefault="0064261F" w:rsidP="0064261F">
          <w:pPr>
            <w:pStyle w:val="2C1C4129D5884EF092D11B57F195A26E"/>
          </w:pPr>
          <w:r w:rsidRPr="006B6D2E">
            <w:rPr>
              <w:rStyle w:val="PlaceholderText"/>
            </w:rPr>
            <w:t>Click or tap here to enter text.</w:t>
          </w:r>
        </w:p>
      </w:docPartBody>
    </w:docPart>
    <w:docPart>
      <w:docPartPr>
        <w:name w:val="26B25FD1ED4A4FA8A022F5C1749830D0"/>
        <w:category>
          <w:name w:val="General"/>
          <w:gallery w:val="placeholder"/>
        </w:category>
        <w:types>
          <w:type w:val="bbPlcHdr"/>
        </w:types>
        <w:behaviors>
          <w:behavior w:val="content"/>
        </w:behaviors>
        <w:guid w:val="{8724255E-868A-4AF0-8420-00C6C3707585}"/>
      </w:docPartPr>
      <w:docPartBody>
        <w:p w:rsidR="00000000" w:rsidRDefault="00A83058" w:rsidP="00A83058">
          <w:pPr>
            <w:pStyle w:val="26B25FD1ED4A4FA8A022F5C1749830D0"/>
          </w:pPr>
          <w:r w:rsidRPr="006B6D2E">
            <w:rPr>
              <w:rStyle w:val="PlaceholderText"/>
            </w:rPr>
            <w:t>Click or tap here to enter text.</w:t>
          </w:r>
        </w:p>
      </w:docPartBody>
    </w:docPart>
    <w:docPart>
      <w:docPartPr>
        <w:name w:val="BD2C4555C7D74B2B8A261120C8F70242"/>
        <w:category>
          <w:name w:val="General"/>
          <w:gallery w:val="placeholder"/>
        </w:category>
        <w:types>
          <w:type w:val="bbPlcHdr"/>
        </w:types>
        <w:behaviors>
          <w:behavior w:val="content"/>
        </w:behaviors>
        <w:guid w:val="{CBF90F24-C10B-4D58-9760-B78C9BD26C04}"/>
      </w:docPartPr>
      <w:docPartBody>
        <w:p w:rsidR="00000000" w:rsidRDefault="00A83058" w:rsidP="00A83058">
          <w:pPr>
            <w:pStyle w:val="BD2C4555C7D74B2B8A261120C8F70242"/>
          </w:pPr>
          <w:r w:rsidRPr="006B6D2E">
            <w:rPr>
              <w:rStyle w:val="PlaceholderText"/>
            </w:rPr>
            <w:t>Click or tap here to enter text.</w:t>
          </w:r>
        </w:p>
      </w:docPartBody>
    </w:docPart>
    <w:docPart>
      <w:docPartPr>
        <w:name w:val="BB5FC08662F44EBFB141254680086818"/>
        <w:category>
          <w:name w:val="General"/>
          <w:gallery w:val="placeholder"/>
        </w:category>
        <w:types>
          <w:type w:val="bbPlcHdr"/>
        </w:types>
        <w:behaviors>
          <w:behavior w:val="content"/>
        </w:behaviors>
        <w:guid w:val="{FC9EAE9A-430E-462A-9A3C-579843CE0CE1}"/>
      </w:docPartPr>
      <w:docPartBody>
        <w:p w:rsidR="00000000" w:rsidRDefault="00A83058" w:rsidP="00A83058">
          <w:pPr>
            <w:pStyle w:val="BB5FC08662F44EBFB141254680086818"/>
          </w:pPr>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2B4B80"/>
    <w:rsid w:val="002F6527"/>
    <w:rsid w:val="003803E8"/>
    <w:rsid w:val="003A17E9"/>
    <w:rsid w:val="003F69FA"/>
    <w:rsid w:val="003F7CB0"/>
    <w:rsid w:val="00434EF2"/>
    <w:rsid w:val="00436CEE"/>
    <w:rsid w:val="00592FE3"/>
    <w:rsid w:val="0064261F"/>
    <w:rsid w:val="006E429F"/>
    <w:rsid w:val="00757EDA"/>
    <w:rsid w:val="00961419"/>
    <w:rsid w:val="00A64181"/>
    <w:rsid w:val="00A83058"/>
    <w:rsid w:val="00B53354"/>
    <w:rsid w:val="00C624E0"/>
    <w:rsid w:val="00C624FF"/>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058"/>
    <w:rPr>
      <w:color w:val="808080"/>
    </w:rPr>
  </w:style>
  <w:style w:type="paragraph" w:customStyle="1" w:styleId="FD6590C17A8C4A5DA8992124387FECCA">
    <w:name w:val="FD6590C17A8C4A5DA8992124387FECCA"/>
    <w:rsid w:val="00961419"/>
  </w:style>
  <w:style w:type="paragraph" w:customStyle="1" w:styleId="318861900EAE424082E3386ECFA198E3">
    <w:name w:val="318861900EAE424082E3386ECFA198E3"/>
    <w:rsid w:val="0064261F"/>
  </w:style>
  <w:style w:type="paragraph" w:customStyle="1" w:styleId="2C1C4129D5884EF092D11B57F195A26E">
    <w:name w:val="2C1C4129D5884EF092D11B57F195A26E"/>
    <w:rsid w:val="0064261F"/>
  </w:style>
  <w:style w:type="paragraph" w:customStyle="1" w:styleId="26B25FD1ED4A4FA8A022F5C1749830D0">
    <w:name w:val="26B25FD1ED4A4FA8A022F5C1749830D0"/>
    <w:rsid w:val="00A83058"/>
  </w:style>
  <w:style w:type="paragraph" w:customStyle="1" w:styleId="BD2C4555C7D74B2B8A261120C8F70242">
    <w:name w:val="BD2C4555C7D74B2B8A261120C8F70242"/>
    <w:rsid w:val="00A83058"/>
  </w:style>
  <w:style w:type="paragraph" w:customStyle="1" w:styleId="BB5FC08662F44EBFB141254680086818">
    <w:name w:val="BB5FC08662F44EBFB141254680086818"/>
    <w:rsid w:val="00A83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88871d01-a461-4e42-af82-57798f1060e0&quot;,&quot;properties&quot;:{&quot;noteIndex&quot;:0},&quot;isEdited&quot;:false,&quot;manualOverride&quot;:{&quot;isManuallyOverridden&quot;:true,&quot;citeprocText&quot;:&quot;(John et al. 2020)&quot;,&quot;manualOverrideText&quot;:&quot;John et al&quot;},&quot;citationTag&quot;:&quot;MENDELEY_CITATION_v3_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&quot;,&quot;citationItems&quot;:[{&quot;id&quot;:&quot;ef2a68e7-6c99-35cd-a302-789a77348394&quot;,&quot;itemData&quot;:{&quot;type&quot;:&quot;article-journal&quot;,&quot;id&quot;:&quot;ef2a68e7-6c99-35cd-a302-789a77348394&quot;,&quot;title&quot;:&quot;The impact of the COVID-19 pandemic on self-harm and suicidal behaviour: a living systematic review&quot;,&quot;author&quot;:[{&quot;family&quot;:&quot;John&quot;,&quot;given&quot;:&quot;Ann&quot;,&quot;parse-names&quot;:false,&quot;dropping-particle&quot;:&quot;&quot;,&quot;non-dropping-particle&quot;:&quot;&quot;},{&quot;family&quot;:&quot;Okolie&quot;,&quot;given&quot;:&quot;Chukwudi&quot;,&quot;parse-names&quot;:false,&quot;dropping-particle&quot;:&quot;&quot;,&quot;non-dropping-particle&quot;:&quot;&quot;},{&quot;family&quot;:&quot;Eyles&quot;,&quot;given&quot;:&quot;Emily&quot;,&quot;parse-names&quot;:false,&quot;dropping-particle&quot;:&quot;&quot;,&quot;non-dropping-particle&quot;:&quot;&quot;},{&quot;family&quot;:&quot;Webb&quot;,&quot;given&quot;:&quot;Roger T.&quot;,&quot;parse-names&quot;:false,&quot;dropping-particle&quot;:&quot;&quot;,&quot;non-dropping-particle&quot;:&quot;&quot;},{&quot;family&quot;:&quot;Schmidt&quot;,&quot;given&quot;:&quot;Lena&quot;,&quot;parse-names&quot;:false,&quot;dropping-particle&quot;:&quot;&quot;,&quot;non-dropping-particle&quot;:&quot;&quot;},{&quot;family&quot;:&quot;McGuiness&quot;,&quot;given&quot;:&quot;Luke A.&quot;,&quot;parse-names&quot;:false,&quot;dropping-particle&quot;:&quot;&quot;,&quot;non-dropping-particle&quot;:&quot;&quot;},{&quot;family&quot;:&quot;Olorisade&quot;,&quot;given&quot;:&quot;Babatunde K.&quot;,&quot;parse-names&quot;:false,&quot;dropping-particle&quot;:&quot;&quot;,&quot;non-dropping-particle&quot;:&quot;&quot;},{&quot;family&quot;:&quot;Arensman&quot;,&quot;given&quot;:&quot;Ella&quot;,&quot;parse-names&quot;:false,&quot;dropping-particle&quot;:&quot;&quot;,&quot;non-dropping-particle&quot;:&quot;&quot;},{&quot;family&quot;:&quot;Hawton&quot;,&quot;given&quot;:&quot;Keith&quot;,&quot;parse-names&quot;:false,&quot;dropping-particle&quot;:&quot;&quot;,&quot;non-dropping-particle&quot;:&quot;&quot;},{&quot;family&quot;:&quot;Kapur&quot;,&quot;given&quot;:&quot;Nav&quot;,&quot;parse-names&quot;:false,&quot;dropping-particle&quot;:&quot;&quot;,&quot;non-dropping-particle&quot;:&quot;&quot;},{&quot;family&quot;:&quot;Moran&quot;,&quot;given&quot;:&quot;Paul&quot;,&quot;parse-names&quot;:false,&quot;dropping-particle&quot;:&quot;&quot;,&quot;non-dropping-particle&quot;:&quot;&quot;},{&quot;family&quot;:&quot;O'Connor&quot;,&quot;given&quot;:&quot;Rory C.&quot;,&quot;parse-names&quot;:false,&quot;dropping-particle&quot;:&quot;&quot;,&quot;non-dropping-particle&quot;:&quot;&quot;},{&quot;family&quot;:&quot;O'Neill&quot;,&quot;given&quot;:&quot;Siobhan&quot;,&quot;parse-names&quot;:false,&quot;dropping-particle&quot;:&quot;&quot;,&quot;non-dropping-particle&quot;:&quot;&quot;},{&quot;family&quot;:&quot;Higgins&quot;,&quot;given&quot;:&quot;Julian P.T.&quot;,&quot;parse-names&quot;:false,&quot;dropping-particle&quot;:&quot;&quot;,&quot;non-dropping-particle&quot;:&quot;&quot;},{&quot;family&quot;:&quot;Gunnell&quot;,&quot;given&quot;:&quot;David&quot;,&quot;parse-names&quot;:false,&quot;dropping-particle&quot;:&quot;&quot;,&quot;non-dropping-particle&quot;:&quot;&quot;}],&quot;container-title&quot;:&quot;F1000Research 2020 9:1097&quot;,&quot;accessed&quot;:{&quot;date-parts&quot;:[[2022,6,7]]},&quot;DOI&quot;:&quot;10.12688/f1000research.25522.1&quot;,&quot;ISSN&quot;:&quot;1759796X&quot;,&quot;URL&quot;:&quot;https://f1000research.com/articles/9-1097&quot;,&quot;issued&quot;:{&quot;date-parts&quot;:[[2020,9,4]]},&quot;page&quot;:&quot;1097&quot;,&quot;abstract&quot;:&quot;Background: The COVID-19 pandemic has caused morbidity and mortality, as well as, widespread disruption to people’s lives and livelihoods around the world. Given the health and economic threats posed by the pandemic to the global community, there are concerns that rates of suicide and suicidal behaviour may rise during and in its aftermath. Our living systematic review (LSR) focuses on suicide prevention in relation to COVID-19, with this iteration synthesising relevant evidence up to June 7 th 2020. \n Method: &amp;nbsp;Automated daily searches feed into a web-based database with screening and data extraction functionalities. Eligibility criteria include incidence/prevalence of suicidal behaviour, exposure-outcome relationships and effects of interventions in relation to the COVID-19 pandemic. Outcomes of interest are suicide, self-harm or attempted suicide and suicidal thoughts. No restrictions are placed on language or study type, except for single-person case reports. \n Results: Searches identified 2070 articles, 29 (28 studies) met our inclusion criteria, of which 14 articles were research letters or pre-prints awaiting peer review. All articles reported observational data: 12 cross-sectional; eight case series; five modelling; and three service utilisation studies. No studies reported on changes in rates of suicidal behaviour. Case series were largely drawn from news reporting in low/middle income countries and factors associated with suicide included fear of infection, social isolation and economic concerns. &amp;nbsp; \n Conclusions: &amp;nbsp; A marked improvement in the quality of design, methods, and reporting in future studies is needed. There is thus far no clear evidence of an increase in suicide, self-harm, suicidal behaviour, or suicidal thoughts associated with the pandemic. However, suicide data are challenging to collect in real time and economic effects are evolving. Our LSR will provide a regular synthesis of the most up-to-date research evidence to guide public health and clinical policy to mitigate the impact of COVID-19 on suicide. \n&amp;nbsp; \n PROSPERO registration:  CRD42020183326 01/05/2020&quot;,&quot;publisher&quot;:&quot;F1000 Research Limited&quot;,&quot;volume&quot;:&quot;9&quot;,&quot;container-title-short&quot;:&quot;&quot;},&quot;isTemporary&quot;:fals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1cc82ac2-8b47-4590-abc6-7021356c1e55&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MWNjODJhYzItOGI0Ny00NTkwLWFiYzYtNzAyMTM1NmMxZTU1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6ae99d6e-8b84-47cc-baa3-b6145d5c095c&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NmFlOTlkNmUtOGI4NC00N2NjLWJhYTMtYjYxNDVkNWMwOTVj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a49fca12-e2ec-414c-89b5-ae3d6773fb17&quot;,&quot;properties&quot;:{&quot;noteIndex&quot;:0},&quot;isEdited&quot;:false,&quot;manualOverride&quot;:{&quot;isManuallyOverridden&quot;:true,&quot;citeprocText&quot;:&quot;(How suicide became the hidden toll of the war in Ukraine - BBC News n.d.)&quot;,&quot;manualOverrideText&quot;:&quot;BBC News&quot;},&quot;citationTag&quot;:&quot;MENDELEY_CITATION_v3_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&quot;,&quot;citationItems&quot;:[{&quot;id&quot;:&quot;d403fe89-d375-3df6-8ba1-a59e215380ef&quot;,&quot;itemData&quot;:{&quot;type&quot;:&quot;webpage&quot;,&quot;id&quot;:&quot;d403fe89-d375-3df6-8ba1-a59e215380ef&quot;,&quot;title&quot;:&quot;How suicide became the hidden toll of the war in Ukraine - BBC News&quot;,&quot;accessed&quot;:{&quot;date-parts&quot;:[[2022,6,8]]},&quot;URL&quot;:&quot;https://www.bbc.com/news/world-europe-60318298&quot;,&quot;container-title-short&quot;:&quot;&quot;},&quot;isTemporary&quot;:false}]},{&quot;citationID&quot;:&quot;MENDELEY_CITATION_4eac014b-ed44-4ef0-95ea-0616ce2d3c68&quot;,&quot;properties&quot;:{&quot;noteIndex&quot;:0},&quot;isEdited&quot;:false,&quot;manualOverride&quot;:{&quot;isManuallyOverridden&quot;:true,&quot;citeprocText&quot;:&quot;(Bellman and Namdev 2022)&quot;,&quot;manualOverrideText&quot;:&quot;Bellman and Namdev study&quot;},&quot;citationTag&quot;:&quot;MENDELEY_CITATION_v3_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&quot;,&quot;citationItems&quot;:[{&quot;id&quot;:&quot;ed45ee52-dbdd-3652-9c44-9eafd01dbc97&quot;,&quot;itemData&quot;:{&quot;type&quot;:&quot;article-journal&quot;,&quot;id&quot;:&quot;ed45ee52-dbdd-3652-9c44-9eafd01dbc97&quot;,&quot;title&quot;:&quot;Suicidality Among Men in Russia: A Review of Recent Epidemiological Data&quot;,&quot;author&quot;:[{&quot;family&quot;:&quot;Bellman&quot;,&quot;given&quot;:&quot;Val&quot;,&quot;parse-names&quot;:false,&quot;dropping-particle&quot;:&quot;&quot;,&quot;non-dropping-particle&quot;:&quot;&quot;},{&quot;family&quot;:&quot;Namdev&quot;,&quot;given&quot;:&quot;Vaishalee&quot;,&quot;parse-names&quot;:false,&quot;dropping-particle&quot;:&quot;&quot;,&quot;non-dropping-particle&quot;:&quot;&quot;}],&quot;container-title&quot;:&quot;Cureus&quot;,&quot;accessed&quot;:{&quot;date-parts&quot;:[[2022,6,8]]},&quot;DOI&quot;:&quot;10.7759/CUREUS.22990&quot;,&quot;URL&quot;:&quot;https://www.cureus.com/articles/88128-suicidality-among-men-in-russia-a-review-of-recent-epidemiological-data&quot;,&quot;issued&quot;:{&quot;date-parts&quot;:[[2022,3,9]]},&quot;abstract&quot;:&quot;Suicide is a phenomenon that is not related to a specific class of countries but is a problem worldwide. Many studies have attempted to explain gender differences  in suicidal behaviors. Unfortunately, Russia holds the world's top place for the  number of suicides committed by its male citizens. Russia is still demonstrating  unusually high death rates due to non-natural causes, and these demographic  trends are concerning. We analyzed suicidality among men in Russia over the past  20 years using official data published by the Federal State Statistics Service  (Rosstat) and secondary sources. We also discussed male suicide as a social  problem, analyzed, and evaluated male suicidality in Russia from 2000 to 2020,  and reviewed the factors influencing the prevalence of male suicides over female  suicides in Russia. Russia is still going through one of the most significant  historical changes in the last 100 years. Our analysis showed discrepancies  between official numbers and data published by non-government organizations in  Russia. Unemployment, low socioeconomic status, underdiagnosed and/or untreated  mental illness, and substance abuse are major risk factors for suicide in Russian  men. Cultural influences also make suicidal behavior socially scripted in Russia.  By providing examples and analyzing data, we aspire to encourage improvements in  the practice of mental wellbeing in Russia and other post-Soviet countries. The  recommendations within this report are intended as a starting point for dialogue  to guide effective suicide prevention in this country.&quot;,&quot;publisher&quot;:&quot;Cureus&quot;,&quot;issue&quot;:&quot;3&quot;,&quot;volume&quot;:&quot;14&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75068e04-2dd0-4e37-baf2-6b7717365993&quot;,&quot;properties&quot;:{&quot;noteIndex&quot;:0},&quot;isEdited&quot;:false,&quot;manualOverride&quot;:{&quot;isManuallyOverridden&quot;:true,&quot;citeprocText&quot;:&quot;(Vector Autoregressive Models for Multivariate Time Series 2006)&quot;,&quot;manualOverrideText&quot;:&quot;Vector Autoregressive Models&quot;},&quot;citationTag&quot;:&quot;MENDELEY_CITATION_v3_eyJjaXRhdGlvbklEIjoiTUVOREVMRVlfQ0lUQVRJT05fNzUwNjhlMDQtMmRkMC00ZTM3LWJhZjItNmI3NzE3MzY1OTkzIiwicHJvcGVydGllcyI6eyJub3RlSW5kZXgiOjB9LCJpc0VkaXRlZCI6ZmFsc2UsIm1hbnVhbE92ZXJyaWRlIjp7ImlzTWFudWFsbHlPdmVycmlkZGVuIjp0cnVlLCJjaXRlcHJvY1RleHQiOiIoVmVjdG9yIEF1dG9yZWdyZXNzaXZlIE1vZGVscyBmb3IgTXVsdGl2YXJpYXRlIFRpbWUgU2VyaWVzIDIwMDYpIiwibWFudWFsT3ZlcnJpZGVUZXh0IjoiVmVjdG9yIEF1dG9yZWdyZXNzaXZlIE1vZGVscy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d3ce3e10-4c22-42ed-9aca-ecf6d26be82d&quot;,&quot;properties&quot;:{&quot;noteIndex&quot;:0},&quot;isEdited&quot;:false,&quot;manualOverride&quot;:{&quot;isManuallyOverridden&quot;:false,&quot;citeprocText&quot;:&quot;(Human Radiation Experiments | Atomic Heritage Foundation n.d.)&quot;,&quot;manualOverrideText&quot;:&quot;&quot;},&quot;citationTag&quot;:&quot;MENDELEY_CITATION_v3_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&quot;,&quot;citationItems&quot;:[{&quot;id&quot;:&quot;8ed24590-94d9-3c8a-8cce-be6c993ca5bb&quot;,&quot;itemData&quot;:{&quot;type&quot;:&quot;webpage&quot;,&quot;id&quot;:&quot;8ed24590-94d9-3c8a-8cce-be6c993ca5bb&quot;,&quot;title&quot;:&quot;Human Radiation Experiments | Atomic Heritage Foundation&quot;,&quot;accessed&quot;:{&quot;date-parts&quot;:[[2022,4,15]]},&quot;URL&quot;:&quot;https://www.atomicheritage.org/history/human-radiation-experiments&quot;,&quot;container-title-short&quot;:&quot;&quot;},&quot;isTemporary&quot;:false}]},{&quot;citationID&quot;:&quot;MENDELEY_CITATION_b4299a2e-7362-4846-8769-b55df69034fe&quot;,&quot;properties&quot;:{&quot;noteIndex&quot;:0},&quot;isEdited&quot;:false,&quot;manualOverride&quot;:{&quot;isManuallyOverridden&quot;:false,&quot;citeprocText&quot;:&quot;(Study: Benefits of Electric Cars Add Up—in the Billions! | NRDC n.d.)&quot;,&quot;manualOverrideText&quot;:&quot;&quot;},&quot;citationTag&quot;:&quot;MENDELEY_CITATION_v3_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&quot;,&quot;citationItems&quot;:[{&quot;id&quot;:&quot;eb77690d-4d05-3036-af4e-b98b03bd1702&quot;,&quot;itemData&quot;:{&quot;type&quot;:&quot;webpage&quot;,&quot;id&quot;:&quot;eb77690d-4d05-3036-af4e-b98b03bd1702&quot;,&quot;title&quot;:&quot;Study: Benefits of Electric Cars Add Up—in the Billions! | NRDC&quot;,&quot;accessed&quot;:{&quot;date-parts&quot;:[[2022,4,15]]},&quot;URL&quot;:&quot;https://www.nrdc.org/experts/luke-tonachel/study-benefits-electric-cars-add-billions&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true,&quot;citeprocText&quot;:&quot;(Qi et al. 2021)&quot;,&quot;manualOverrideText&quot;:&quot;2021&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Tag&quot;:&quot;MENDELEY_CITATION_v3_eyJjaXRhdGlvbklEIjoiTUVOREVMRVlfQ0lUQVRJT05fMzA1MWViYWUtZjVkMC00Yjc0LWIxZjAtZWNlOWJjYTFkYzAxIiwicHJvcGVydGllcyI6eyJub3RlSW5kZXgiOjB9LCJpc0VkaXRlZCI6ZmFsc2UsIm1hbnVhbE92ZXJyaWRlIjp7ImlzTWFudWFsbHlPdmVycmlkZGVuIjp0cnVlLCJjaXRlcHJvY1RleHQiOiIoUWkgZXQgYWwuIDIwMjEpIiwibWFudWFsT3ZlcnJpZGVUZXh0IjoiMjAyMS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and team&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kFpcml0aSBhbmQgdGVhb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23</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355</cp:revision>
  <dcterms:created xsi:type="dcterms:W3CDTF">2022-04-06T21:43:00Z</dcterms:created>
  <dcterms:modified xsi:type="dcterms:W3CDTF">2022-06-08T13:39:00Z</dcterms:modified>
</cp:coreProperties>
</file>